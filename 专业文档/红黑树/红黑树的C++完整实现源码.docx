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1D2" w:rsidRPr="009931D2" w:rsidRDefault="009931D2" w:rsidP="009931D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931D2">
        <w:rPr>
          <w:rFonts w:ascii="Arial" w:eastAsia="宋体" w:hAnsi="Arial" w:cs="Arial"/>
          <w:b/>
          <w:bCs/>
          <w:color w:val="333333"/>
          <w:sz w:val="24"/>
          <w:szCs w:val="24"/>
        </w:rPr>
        <w:t>前言：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br/>
        <w:t xml:space="preserve">    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红黑树系列文章已经写到第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5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篇了。虽然第三篇文章：</w:t>
      </w:r>
      <w:hyperlink r:id="rId7" w:tgtFrame="_blank" w:history="1">
        <w:r w:rsidRPr="009931D2">
          <w:rPr>
            <w:rFonts w:ascii="Arial" w:eastAsia="宋体" w:hAnsi="Arial" w:cs="Arial"/>
            <w:b/>
            <w:bCs/>
            <w:color w:val="336699"/>
            <w:sz w:val="21"/>
          </w:rPr>
          <w:t>红黑树的</w:t>
        </w:r>
        <w:r w:rsidRPr="009931D2">
          <w:rPr>
            <w:rFonts w:ascii="Arial" w:eastAsia="宋体" w:hAnsi="Arial" w:cs="Arial"/>
            <w:b/>
            <w:bCs/>
            <w:color w:val="336699"/>
            <w:sz w:val="21"/>
          </w:rPr>
          <w:t>c</w:t>
        </w:r>
        <w:r w:rsidRPr="009931D2">
          <w:rPr>
            <w:rFonts w:ascii="Arial" w:eastAsia="宋体" w:hAnsi="Arial" w:cs="Arial"/>
            <w:b/>
            <w:bCs/>
            <w:color w:val="336699"/>
            <w:sz w:val="21"/>
          </w:rPr>
          <w:t>源码实现与剖析</w:t>
        </w:r>
      </w:hyperlink>
      <w:r w:rsidRPr="009931D2">
        <w:rPr>
          <w:rFonts w:ascii="Arial" w:eastAsia="宋体" w:hAnsi="Arial" w:cs="Arial"/>
          <w:color w:val="333333"/>
          <w:sz w:val="21"/>
          <w:szCs w:val="21"/>
        </w:rPr>
        <w:t>，用</w:t>
      </w:r>
      <w:hyperlink r:id="rId8" w:tgtFrame="_blank" w:tooltip="C语言知识库" w:history="1">
        <w:r w:rsidRPr="009931D2">
          <w:rPr>
            <w:rFonts w:ascii="Arial" w:eastAsia="宋体" w:hAnsi="Arial" w:cs="Arial"/>
            <w:b/>
            <w:bCs/>
            <w:color w:val="DF3434"/>
            <w:sz w:val="21"/>
            <w:u w:val="single"/>
          </w:rPr>
          <w:t>C</w:t>
        </w:r>
        <w:r w:rsidRPr="009931D2">
          <w:rPr>
            <w:rFonts w:ascii="Arial" w:eastAsia="宋体" w:hAnsi="Arial" w:cs="Arial"/>
            <w:b/>
            <w:bCs/>
            <w:color w:val="DF3434"/>
            <w:sz w:val="21"/>
            <w:u w:val="single"/>
          </w:rPr>
          <w:t>语言</w:t>
        </w:r>
      </w:hyperlink>
      <w:r w:rsidRPr="009931D2">
        <w:rPr>
          <w:rFonts w:ascii="Arial" w:eastAsia="宋体" w:hAnsi="Arial" w:cs="Arial"/>
          <w:color w:val="333333"/>
          <w:sz w:val="21"/>
          <w:szCs w:val="21"/>
        </w:rPr>
        <w:t>完整实现过红黑树，但个人感觉，代码还是不够清晰。特此，再奉献出一份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c++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的完整实现源码，以飨读者。</w:t>
      </w:r>
    </w:p>
    <w:p w:rsidR="009931D2" w:rsidRPr="009931D2" w:rsidRDefault="009931D2" w:rsidP="009931D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931D2">
        <w:rPr>
          <w:rFonts w:ascii="Arial" w:eastAsia="宋体" w:hAnsi="Arial" w:cs="Arial"/>
          <w:color w:val="333333"/>
          <w:sz w:val="21"/>
          <w:szCs w:val="21"/>
        </w:rPr>
        <w:t xml:space="preserve">    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此份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c++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实现源码，代码紧凑了许多，也清晰了不少，同时采取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c++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类实现的方式，代码也更容易维护以及重用。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ok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，有任何问题，欢迎指正。</w:t>
      </w:r>
    </w:p>
    <w:p w:rsidR="009931D2" w:rsidRPr="009931D2" w:rsidRDefault="009931D2" w:rsidP="009931D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</w:p>
    <w:p w:rsidR="009931D2" w:rsidRPr="009931D2" w:rsidRDefault="009931D2" w:rsidP="009931D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931D2">
        <w:rPr>
          <w:rFonts w:ascii="Arial" w:eastAsia="宋体" w:hAnsi="Arial" w:cs="Arial"/>
          <w:b/>
          <w:bCs/>
          <w:color w:val="333333"/>
          <w:sz w:val="24"/>
          <w:szCs w:val="24"/>
        </w:rPr>
        <w:t>第一部分、红黑树的</w:t>
      </w:r>
      <w:r w:rsidRPr="009931D2">
        <w:rPr>
          <w:rFonts w:ascii="Arial" w:eastAsia="宋体" w:hAnsi="Arial" w:cs="Arial"/>
          <w:b/>
          <w:bCs/>
          <w:color w:val="333333"/>
          <w:sz w:val="24"/>
          <w:szCs w:val="24"/>
        </w:rPr>
        <w:t>c++</w:t>
      </w:r>
      <w:r w:rsidRPr="009931D2">
        <w:rPr>
          <w:rFonts w:ascii="Arial" w:eastAsia="宋体" w:hAnsi="Arial" w:cs="Arial"/>
          <w:b/>
          <w:bCs/>
          <w:color w:val="333333"/>
          <w:sz w:val="24"/>
          <w:szCs w:val="24"/>
        </w:rPr>
        <w:t>完整实现源码</w:t>
      </w:r>
    </w:p>
    <w:p w:rsidR="009931D2" w:rsidRPr="009931D2" w:rsidRDefault="009931D2" w:rsidP="009931D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931D2">
        <w:rPr>
          <w:rFonts w:ascii="Arial" w:eastAsia="宋体" w:hAnsi="Arial" w:cs="Arial"/>
          <w:color w:val="333333"/>
          <w:sz w:val="21"/>
          <w:szCs w:val="21"/>
        </w:rPr>
        <w:t xml:space="preserve">    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本文包含红黑树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c++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实现的完整源码，所有的解释都含在注释中，所有的有关红黑树的原理及各种插入、删除操作的情况，都已在本人的红黑树系列的前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4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篇文章中，一一阐述。且在此红黑树系列第五篇文章中：</w:t>
      </w:r>
      <w:hyperlink r:id="rId9" w:tgtFrame="_blank" w:history="1">
        <w:r w:rsidRPr="009931D2">
          <w:rPr>
            <w:rFonts w:ascii="Arial" w:eastAsia="宋体" w:hAnsi="Arial" w:cs="Arial"/>
            <w:b/>
            <w:bCs/>
            <w:color w:val="336699"/>
            <w:sz w:val="21"/>
          </w:rPr>
          <w:t>红黑树从头至尾插入和删除结点的全程演示图</w:t>
        </w:r>
      </w:hyperlink>
      <w:r w:rsidRPr="009931D2">
        <w:rPr>
          <w:rFonts w:ascii="Arial" w:eastAsia="宋体" w:hAnsi="Arial" w:cs="Arial"/>
          <w:color w:val="333333"/>
          <w:sz w:val="21"/>
          <w:szCs w:val="21"/>
        </w:rPr>
        <w:t>，把所有的插入、删除情况都一一展示尽了。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br/>
        <w:t xml:space="preserve">    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因此，有关红黑树的全部原理，请参考其它文章，重点可参考此文：</w:t>
      </w:r>
      <w:hyperlink r:id="rId10" w:tgtFrame="_blank" w:history="1">
        <w:r w:rsidRPr="009931D2">
          <w:rPr>
            <w:rFonts w:ascii="Arial" w:eastAsia="宋体" w:hAnsi="Arial" w:cs="Arial"/>
            <w:b/>
            <w:bCs/>
            <w:color w:val="336699"/>
            <w:sz w:val="21"/>
          </w:rPr>
          <w:t>红黑树算法的实现与剖析</w:t>
        </w:r>
      </w:hyperlink>
      <w:r w:rsidRPr="009931D2">
        <w:rPr>
          <w:rFonts w:ascii="Arial" w:eastAsia="宋体" w:hAnsi="Arial" w:cs="Arial"/>
          <w:color w:val="333333"/>
          <w:sz w:val="21"/>
          <w:szCs w:val="21"/>
        </w:rPr>
        <w:t>。因此，相关原理，本文不再赘述。</w:t>
      </w:r>
    </w:p>
    <w:p w:rsidR="009931D2" w:rsidRPr="009931D2" w:rsidRDefault="009931D2" w:rsidP="009931D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931D2">
        <w:rPr>
          <w:rFonts w:ascii="Arial" w:eastAsia="宋体" w:hAnsi="Arial" w:cs="Arial"/>
          <w:color w:val="333333"/>
          <w:sz w:val="21"/>
          <w:szCs w:val="21"/>
        </w:rPr>
        <w:t>    ok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，以下，即是红黑树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c++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实现的全部源码，先是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RBTree.h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，然后是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RBTree.cpp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。</w:t>
      </w:r>
    </w:p>
    <w:p w:rsidR="009931D2" w:rsidRPr="009931D2" w:rsidRDefault="009931D2" w:rsidP="009931D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931D2">
        <w:rPr>
          <w:rFonts w:ascii="Arial" w:eastAsia="宋体" w:hAnsi="Arial" w:cs="Arial"/>
          <w:b/>
          <w:bCs/>
          <w:color w:val="333333"/>
          <w:sz w:val="24"/>
          <w:szCs w:val="24"/>
        </w:rPr>
        <w:t>RBTree.h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//file RBTree.h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//written by saturnman</w:t>
      </w:r>
      <w:r w:rsidRPr="009931D2">
        <w:rPr>
          <w:rFonts w:ascii="Consolas" w:eastAsia="宋体" w:hAnsi="Consolas" w:cs="Consolas"/>
          <w:color w:val="999999"/>
          <w:sz w:val="18"/>
        </w:rPr>
        <w:t>，</w:t>
      </w:r>
      <w:r w:rsidRPr="009931D2">
        <w:rPr>
          <w:rFonts w:ascii="Consolas" w:eastAsia="宋体" w:hAnsi="Consolas" w:cs="Consolas"/>
          <w:color w:val="999999"/>
          <w:sz w:val="18"/>
        </w:rPr>
        <w:t>20101008</w:t>
      </w:r>
      <w:r w:rsidRPr="009931D2">
        <w:rPr>
          <w:rFonts w:ascii="Consolas" w:eastAsia="宋体" w:hAnsi="Consolas" w:cs="Consolas"/>
          <w:color w:val="999999"/>
          <w:sz w:val="18"/>
        </w:rPr>
        <w:t>。</w:t>
      </w:r>
      <w:r w:rsidRPr="009931D2">
        <w:rPr>
          <w:rFonts w:ascii="Consolas" w:eastAsia="宋体" w:hAnsi="Consolas" w:cs="Consolas"/>
          <w:color w:val="999999"/>
          <w:sz w:val="18"/>
        </w:rPr>
        <w:t>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//updated by July</w:t>
      </w:r>
      <w:r w:rsidRPr="009931D2">
        <w:rPr>
          <w:rFonts w:ascii="Consolas" w:eastAsia="宋体" w:hAnsi="Consolas" w:cs="Consolas"/>
          <w:color w:val="999999"/>
          <w:sz w:val="18"/>
        </w:rPr>
        <w:t>，</w:t>
      </w:r>
      <w:r w:rsidRPr="009931D2">
        <w:rPr>
          <w:rFonts w:ascii="Consolas" w:eastAsia="宋体" w:hAnsi="Consolas" w:cs="Consolas"/>
          <w:color w:val="999999"/>
          <w:sz w:val="18"/>
        </w:rPr>
        <w:t>20110329</w:t>
      </w:r>
      <w:r w:rsidRPr="009931D2">
        <w:rPr>
          <w:rFonts w:ascii="Consolas" w:eastAsia="宋体" w:hAnsi="Consolas" w:cs="Consolas"/>
          <w:color w:val="999999"/>
          <w:sz w:val="18"/>
        </w:rPr>
        <w:t>。</w:t>
      </w:r>
      <w:r w:rsidRPr="009931D2">
        <w:rPr>
          <w:rFonts w:ascii="Consolas" w:eastAsia="宋体" w:hAnsi="Consolas" w:cs="Consolas"/>
          <w:color w:val="999999"/>
          <w:sz w:val="18"/>
        </w:rPr>
        <w:t>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/*-----------------------------------------------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版权声明：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July</w:t>
      </w:r>
      <w:r w:rsidRPr="009931D2">
        <w:rPr>
          <w:rFonts w:ascii="Consolas" w:eastAsia="宋体" w:hAnsi="Consolas" w:cs="Consolas"/>
          <w:color w:val="999999"/>
          <w:sz w:val="18"/>
        </w:rPr>
        <w:t>和</w:t>
      </w:r>
      <w:r w:rsidRPr="009931D2">
        <w:rPr>
          <w:rFonts w:ascii="Consolas" w:eastAsia="宋体" w:hAnsi="Consolas" w:cs="Consolas"/>
          <w:color w:val="999999"/>
          <w:sz w:val="18"/>
        </w:rPr>
        <w:t>saturnman</w:t>
      </w:r>
      <w:r w:rsidRPr="009931D2">
        <w:rPr>
          <w:rFonts w:ascii="Consolas" w:eastAsia="宋体" w:hAnsi="Consolas" w:cs="Consolas"/>
          <w:color w:val="999999"/>
          <w:sz w:val="18"/>
        </w:rPr>
        <w:t>对此份红黑树的</w:t>
      </w:r>
      <w:r w:rsidRPr="009931D2">
        <w:rPr>
          <w:rFonts w:ascii="Consolas" w:eastAsia="宋体" w:hAnsi="Consolas" w:cs="Consolas"/>
          <w:color w:val="999999"/>
          <w:sz w:val="18"/>
        </w:rPr>
        <w:t>c++</w:t>
      </w:r>
      <w:r w:rsidRPr="009931D2">
        <w:rPr>
          <w:rFonts w:ascii="Consolas" w:eastAsia="宋体" w:hAnsi="Consolas" w:cs="Consolas"/>
          <w:color w:val="999999"/>
          <w:sz w:val="18"/>
        </w:rPr>
        <w:t>实现代码享有全部的版权，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谢绝转载，侵权必究。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------------------------------------------------*/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808080"/>
          <w:sz w:val="18"/>
        </w:rPr>
        <w:t>#ifndef _RB_TREE_H_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808080"/>
          <w:sz w:val="18"/>
        </w:rPr>
        <w:t>#define _RB_TREE_H_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808080"/>
          <w:sz w:val="18"/>
        </w:rPr>
        <w:t>#include&lt;iostream&gt;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808080"/>
          <w:sz w:val="18"/>
        </w:rPr>
        <w:t>#include&lt;string&gt;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808080"/>
          <w:sz w:val="18"/>
        </w:rPr>
        <w:t>#include&lt;sstream&gt;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808080"/>
          <w:sz w:val="18"/>
        </w:rPr>
        <w:t>#include&lt;fstream&gt;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b/>
          <w:bCs/>
          <w:color w:val="0000FF"/>
          <w:sz w:val="18"/>
        </w:rPr>
        <w:t>using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namespace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std;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b/>
          <w:bCs/>
          <w:color w:val="0000FF"/>
          <w:sz w:val="18"/>
        </w:rPr>
        <w:t>template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class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KEY,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class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U&gt;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b/>
          <w:bCs/>
          <w:color w:val="0000FF"/>
          <w:sz w:val="18"/>
        </w:rPr>
        <w:t>class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RB_Tree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b/>
          <w:bCs/>
          <w:color w:val="0000FF"/>
          <w:sz w:val="18"/>
        </w:rPr>
        <w:t>private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RB_Tree(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const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RB_Tree&amp; input){}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const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RB_Tree&amp; operator=(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const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RB_Tree&amp; input){}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b/>
          <w:bCs/>
          <w:color w:val="0000FF"/>
          <w:sz w:val="18"/>
        </w:rPr>
        <w:t>private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enum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COLOR{ RED, BLACK };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class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RB_Node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RB_Node()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31D2">
        <w:rPr>
          <w:rFonts w:ascii="Consolas" w:eastAsia="宋体" w:hAnsi="Consolas" w:cs="Consolas"/>
          <w:color w:val="999999"/>
          <w:sz w:val="18"/>
        </w:rPr>
        <w:t>//RB_COLOR = BLACK;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right = NULL;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left = NULL;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parent = NULL;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COLOR RB_COLOR;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RB_Node* right;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RB_Node* left;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RB_Node* parent;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KEY key;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U data;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RB_Tree()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this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-&gt;m_nullNode =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new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RB_Node();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this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-&gt;m_root = m_nullNode;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this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-&gt;m_nullNode-&gt;right =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this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-&gt;m_root;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this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-&gt;m_nullNode-&gt;left =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this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-&gt;m_root;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this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-&gt;m_nullNode-&gt;parent =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this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-&gt;m_root;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this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-&gt;m_nullNode-&gt;RB_COLOR = BLACK;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31D2">
        <w:rPr>
          <w:rFonts w:ascii="Consolas" w:eastAsia="宋体" w:hAnsi="Consolas" w:cs="Consolas"/>
          <w:b/>
          <w:bCs/>
          <w:color w:val="2E8B57"/>
          <w:sz w:val="18"/>
        </w:rPr>
        <w:t>bool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Empty()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this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-&gt;m_root ==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this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-&gt;m_nullNode)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return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true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return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false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31D2">
        <w:rPr>
          <w:rFonts w:ascii="Consolas" w:eastAsia="宋体" w:hAnsi="Consolas" w:cs="Consolas"/>
          <w:color w:val="999999"/>
          <w:sz w:val="18"/>
        </w:rPr>
        <w:t>//</w:t>
      </w:r>
      <w:r w:rsidRPr="009931D2">
        <w:rPr>
          <w:rFonts w:ascii="Consolas" w:eastAsia="宋体" w:hAnsi="Consolas" w:cs="Consolas"/>
          <w:color w:val="999999"/>
          <w:sz w:val="18"/>
        </w:rPr>
        <w:t>查找</w:t>
      </w:r>
      <w:r w:rsidRPr="009931D2">
        <w:rPr>
          <w:rFonts w:ascii="Consolas" w:eastAsia="宋体" w:hAnsi="Consolas" w:cs="Consolas"/>
          <w:color w:val="999999"/>
          <w:sz w:val="18"/>
        </w:rPr>
        <w:t>key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RB_Node* find(KEY key)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RB_Node* index = m_root;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while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(index != m_nullNode)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(key&lt;index-&gt;key)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index = index-&gt;left;  </w:t>
      </w:r>
      <w:r w:rsidRPr="009931D2">
        <w:rPr>
          <w:rFonts w:ascii="Consolas" w:eastAsia="宋体" w:hAnsi="Consolas" w:cs="Consolas"/>
          <w:color w:val="999999"/>
          <w:sz w:val="18"/>
        </w:rPr>
        <w:t>//</w:t>
      </w:r>
      <w:r w:rsidRPr="009931D2">
        <w:rPr>
          <w:rFonts w:ascii="Consolas" w:eastAsia="宋体" w:hAnsi="Consolas" w:cs="Consolas"/>
          <w:color w:val="999999"/>
          <w:sz w:val="18"/>
        </w:rPr>
        <w:t>比当前的小，往左</w:t>
      </w:r>
      <w:r w:rsidRPr="009931D2">
        <w:rPr>
          <w:rFonts w:ascii="Consolas" w:eastAsia="宋体" w:hAnsi="Consolas" w:cs="Consolas"/>
          <w:color w:val="999999"/>
          <w:sz w:val="18"/>
        </w:rPr>
        <w:t>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(key&gt;index-&gt;key)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index = index-&gt;right;  </w:t>
      </w:r>
      <w:r w:rsidRPr="009931D2">
        <w:rPr>
          <w:rFonts w:ascii="Consolas" w:eastAsia="宋体" w:hAnsi="Consolas" w:cs="Consolas"/>
          <w:color w:val="999999"/>
          <w:sz w:val="18"/>
        </w:rPr>
        <w:t>//</w:t>
      </w:r>
      <w:r w:rsidRPr="009931D2">
        <w:rPr>
          <w:rFonts w:ascii="Consolas" w:eastAsia="宋体" w:hAnsi="Consolas" w:cs="Consolas"/>
          <w:color w:val="999999"/>
          <w:sz w:val="18"/>
        </w:rPr>
        <w:t>比当前的大，往右</w:t>
      </w:r>
      <w:r w:rsidRPr="009931D2">
        <w:rPr>
          <w:rFonts w:ascii="Consolas" w:eastAsia="宋体" w:hAnsi="Consolas" w:cs="Consolas"/>
          <w:color w:val="999999"/>
          <w:sz w:val="18"/>
        </w:rPr>
        <w:t>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break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return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index;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31D2">
        <w:rPr>
          <w:rFonts w:ascii="Consolas" w:eastAsia="宋体" w:hAnsi="Consolas" w:cs="Consolas"/>
          <w:color w:val="999999"/>
          <w:sz w:val="18"/>
        </w:rPr>
        <w:t>//--------------------------</w:t>
      </w:r>
      <w:r w:rsidRPr="009931D2">
        <w:rPr>
          <w:rFonts w:ascii="Consolas" w:eastAsia="宋体" w:hAnsi="Consolas" w:cs="Consolas"/>
          <w:color w:val="999999"/>
          <w:sz w:val="18"/>
        </w:rPr>
        <w:t>插入结点总操作</w:t>
      </w:r>
      <w:r w:rsidRPr="009931D2">
        <w:rPr>
          <w:rFonts w:ascii="Consolas" w:eastAsia="宋体" w:hAnsi="Consolas" w:cs="Consolas"/>
          <w:color w:val="999999"/>
          <w:sz w:val="18"/>
        </w:rPr>
        <w:t>----------------------------------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31D2">
        <w:rPr>
          <w:rFonts w:ascii="Consolas" w:eastAsia="宋体" w:hAnsi="Consolas" w:cs="Consolas"/>
          <w:color w:val="999999"/>
          <w:sz w:val="18"/>
        </w:rPr>
        <w:t>//</w:t>
      </w:r>
      <w:r w:rsidRPr="009931D2">
        <w:rPr>
          <w:rFonts w:ascii="Consolas" w:eastAsia="宋体" w:hAnsi="Consolas" w:cs="Consolas"/>
          <w:color w:val="999999"/>
          <w:sz w:val="18"/>
        </w:rPr>
        <w:t>全部的工作，都在下述伪代码中：</w:t>
      </w:r>
      <w:r w:rsidRPr="009931D2">
        <w:rPr>
          <w:rFonts w:ascii="Consolas" w:eastAsia="宋体" w:hAnsi="Consolas" w:cs="Consolas"/>
          <w:color w:val="999999"/>
          <w:sz w:val="18"/>
        </w:rPr>
        <w:t>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31D2">
        <w:rPr>
          <w:rFonts w:ascii="Consolas" w:eastAsia="宋体" w:hAnsi="Consolas" w:cs="Consolas"/>
          <w:color w:val="999999"/>
          <w:sz w:val="18"/>
        </w:rPr>
        <w:t>/*RB-INSERT(T, z)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1  y ← nil[T]                 // y </w:t>
      </w:r>
      <w:r w:rsidRPr="009931D2">
        <w:rPr>
          <w:rFonts w:ascii="Consolas" w:eastAsia="宋体" w:hAnsi="Consolas" w:cs="Consolas"/>
          <w:color w:val="999999"/>
          <w:sz w:val="18"/>
        </w:rPr>
        <w:t>始终指向</w:t>
      </w:r>
      <w:r w:rsidRPr="009931D2">
        <w:rPr>
          <w:rFonts w:ascii="Consolas" w:eastAsia="宋体" w:hAnsi="Consolas" w:cs="Consolas"/>
          <w:color w:val="999999"/>
          <w:sz w:val="18"/>
        </w:rPr>
        <w:t> x </w:t>
      </w:r>
      <w:r w:rsidRPr="009931D2">
        <w:rPr>
          <w:rFonts w:ascii="Consolas" w:eastAsia="宋体" w:hAnsi="Consolas" w:cs="Consolas"/>
          <w:color w:val="999999"/>
          <w:sz w:val="18"/>
        </w:rPr>
        <w:t>的父结点。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2  x ← root[T]              // x </w:t>
      </w:r>
      <w:r w:rsidRPr="009931D2">
        <w:rPr>
          <w:rFonts w:ascii="Consolas" w:eastAsia="宋体" w:hAnsi="Consolas" w:cs="Consolas"/>
          <w:color w:val="999999"/>
          <w:sz w:val="18"/>
        </w:rPr>
        <w:t>指向当前树的根结点，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lastRenderedPageBreak/>
        <w:t>    3  while x ≠ nil[T]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4      do y ← x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5         if key[z] &lt; key[x]           //</w:t>
      </w:r>
      <w:r w:rsidRPr="009931D2">
        <w:rPr>
          <w:rFonts w:ascii="Consolas" w:eastAsia="宋体" w:hAnsi="Consolas" w:cs="Consolas"/>
          <w:color w:val="999999"/>
          <w:sz w:val="18"/>
        </w:rPr>
        <w:t>向左，向右</w:t>
      </w:r>
      <w:r w:rsidRPr="009931D2">
        <w:rPr>
          <w:rFonts w:ascii="Consolas" w:eastAsia="宋体" w:hAnsi="Consolas" w:cs="Consolas"/>
          <w:color w:val="999999"/>
          <w:sz w:val="18"/>
        </w:rPr>
        <w:t>..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6            then x ← left[x]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7            else x ← right[x]   //</w:t>
      </w:r>
      <w:r w:rsidRPr="009931D2">
        <w:rPr>
          <w:rFonts w:ascii="Consolas" w:eastAsia="宋体" w:hAnsi="Consolas" w:cs="Consolas"/>
          <w:color w:val="999999"/>
          <w:sz w:val="18"/>
        </w:rPr>
        <w:t>为了找到合适的插入点，</w:t>
      </w:r>
      <w:r w:rsidRPr="009931D2">
        <w:rPr>
          <w:rFonts w:ascii="Consolas" w:eastAsia="宋体" w:hAnsi="Consolas" w:cs="Consolas"/>
          <w:color w:val="999999"/>
          <w:sz w:val="18"/>
        </w:rPr>
        <w:t>x</w:t>
      </w:r>
      <w:r w:rsidRPr="009931D2">
        <w:rPr>
          <w:rFonts w:ascii="Consolas" w:eastAsia="宋体" w:hAnsi="Consolas" w:cs="Consolas"/>
          <w:color w:val="999999"/>
          <w:sz w:val="18"/>
        </w:rPr>
        <w:t>探路跟踪路径，直到</w:t>
      </w:r>
      <w:r w:rsidRPr="009931D2">
        <w:rPr>
          <w:rFonts w:ascii="Consolas" w:eastAsia="宋体" w:hAnsi="Consolas" w:cs="Consolas"/>
          <w:color w:val="999999"/>
          <w:sz w:val="18"/>
        </w:rPr>
        <w:t>x</w:t>
      </w:r>
      <w:r w:rsidRPr="009931D2">
        <w:rPr>
          <w:rFonts w:ascii="Consolas" w:eastAsia="宋体" w:hAnsi="Consolas" w:cs="Consolas"/>
          <w:color w:val="999999"/>
          <w:sz w:val="18"/>
        </w:rPr>
        <w:t>成为</w:t>
      </w:r>
      <w:r w:rsidRPr="009931D2">
        <w:rPr>
          <w:rFonts w:ascii="Consolas" w:eastAsia="宋体" w:hAnsi="Consolas" w:cs="Consolas"/>
          <w:color w:val="999999"/>
          <w:sz w:val="18"/>
        </w:rPr>
        <w:t>NIL </w:t>
      </w:r>
      <w:r w:rsidRPr="009931D2">
        <w:rPr>
          <w:rFonts w:ascii="Consolas" w:eastAsia="宋体" w:hAnsi="Consolas" w:cs="Consolas"/>
          <w:color w:val="999999"/>
          <w:sz w:val="18"/>
        </w:rPr>
        <w:t>为止。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8  p[z] ← y         //y</w:t>
      </w:r>
      <w:r w:rsidRPr="009931D2">
        <w:rPr>
          <w:rFonts w:ascii="Consolas" w:eastAsia="宋体" w:hAnsi="Consolas" w:cs="Consolas"/>
          <w:color w:val="999999"/>
          <w:sz w:val="18"/>
        </w:rPr>
        <w:t>置为</w:t>
      </w:r>
      <w:r w:rsidRPr="009931D2">
        <w:rPr>
          <w:rFonts w:ascii="Consolas" w:eastAsia="宋体" w:hAnsi="Consolas" w:cs="Consolas"/>
          <w:color w:val="999999"/>
          <w:sz w:val="18"/>
        </w:rPr>
        <w:t> </w:t>
      </w:r>
      <w:r w:rsidRPr="009931D2">
        <w:rPr>
          <w:rFonts w:ascii="Consolas" w:eastAsia="宋体" w:hAnsi="Consolas" w:cs="Consolas"/>
          <w:color w:val="999999"/>
          <w:sz w:val="18"/>
        </w:rPr>
        <w:t>插入结点</w:t>
      </w:r>
      <w:r w:rsidRPr="009931D2">
        <w:rPr>
          <w:rFonts w:ascii="Consolas" w:eastAsia="宋体" w:hAnsi="Consolas" w:cs="Consolas"/>
          <w:color w:val="999999"/>
          <w:sz w:val="18"/>
        </w:rPr>
        <w:t>z </w:t>
      </w:r>
      <w:r w:rsidRPr="009931D2">
        <w:rPr>
          <w:rFonts w:ascii="Consolas" w:eastAsia="宋体" w:hAnsi="Consolas" w:cs="Consolas"/>
          <w:color w:val="999999"/>
          <w:sz w:val="18"/>
        </w:rPr>
        <w:t>的父结点。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9  if y = nil[T]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10     then root[T] ← z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11     else if key[z] &lt; key[y]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12             then left[y] ← z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13             else right[y] ← z     //</w:t>
      </w:r>
      <w:r w:rsidRPr="009931D2">
        <w:rPr>
          <w:rFonts w:ascii="Consolas" w:eastAsia="宋体" w:hAnsi="Consolas" w:cs="Consolas"/>
          <w:color w:val="999999"/>
          <w:sz w:val="18"/>
        </w:rPr>
        <w:t>此</w:t>
      </w:r>
      <w:r w:rsidRPr="009931D2">
        <w:rPr>
          <w:rFonts w:ascii="Consolas" w:eastAsia="宋体" w:hAnsi="Consolas" w:cs="Consolas"/>
          <w:color w:val="999999"/>
          <w:sz w:val="18"/>
        </w:rPr>
        <w:t> 8-13</w:t>
      </w:r>
      <w:r w:rsidRPr="009931D2">
        <w:rPr>
          <w:rFonts w:ascii="Consolas" w:eastAsia="宋体" w:hAnsi="Consolas" w:cs="Consolas"/>
          <w:color w:val="999999"/>
          <w:sz w:val="18"/>
        </w:rPr>
        <w:t>行，置</w:t>
      </w:r>
      <w:r w:rsidRPr="009931D2">
        <w:rPr>
          <w:rFonts w:ascii="Consolas" w:eastAsia="宋体" w:hAnsi="Consolas" w:cs="Consolas"/>
          <w:color w:val="999999"/>
          <w:sz w:val="18"/>
        </w:rPr>
        <w:t>z </w:t>
      </w:r>
      <w:r w:rsidRPr="009931D2">
        <w:rPr>
          <w:rFonts w:ascii="Consolas" w:eastAsia="宋体" w:hAnsi="Consolas" w:cs="Consolas"/>
          <w:color w:val="999999"/>
          <w:sz w:val="18"/>
        </w:rPr>
        <w:t>相关的指针。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14  left[z] ← nil[T]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15  right[z] ← nil[T]            //</w:t>
      </w:r>
      <w:r w:rsidRPr="009931D2">
        <w:rPr>
          <w:rFonts w:ascii="Consolas" w:eastAsia="宋体" w:hAnsi="Consolas" w:cs="Consolas"/>
          <w:color w:val="999999"/>
          <w:sz w:val="18"/>
        </w:rPr>
        <w:t>设为空，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16  color[z] ← RED             //</w:t>
      </w:r>
      <w:r w:rsidRPr="009931D2">
        <w:rPr>
          <w:rFonts w:ascii="Consolas" w:eastAsia="宋体" w:hAnsi="Consolas" w:cs="Consolas"/>
          <w:color w:val="999999"/>
          <w:sz w:val="18"/>
        </w:rPr>
        <w:t>将新插入的结点</w:t>
      </w:r>
      <w:r w:rsidRPr="009931D2">
        <w:rPr>
          <w:rFonts w:ascii="Consolas" w:eastAsia="宋体" w:hAnsi="Consolas" w:cs="Consolas"/>
          <w:color w:val="999999"/>
          <w:sz w:val="18"/>
        </w:rPr>
        <w:t>z</w:t>
      </w:r>
      <w:r w:rsidRPr="009931D2">
        <w:rPr>
          <w:rFonts w:ascii="Consolas" w:eastAsia="宋体" w:hAnsi="Consolas" w:cs="Consolas"/>
          <w:color w:val="999999"/>
          <w:sz w:val="18"/>
        </w:rPr>
        <w:t>作为红色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17  RB-INSERT-FIXUP(T, z)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*/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31D2">
        <w:rPr>
          <w:rFonts w:ascii="Consolas" w:eastAsia="宋体" w:hAnsi="Consolas" w:cs="Consolas"/>
          <w:color w:val="999999"/>
          <w:sz w:val="18"/>
        </w:rPr>
        <w:t>//</w:t>
      </w:r>
      <w:r w:rsidRPr="009931D2">
        <w:rPr>
          <w:rFonts w:ascii="Consolas" w:eastAsia="宋体" w:hAnsi="Consolas" w:cs="Consolas"/>
          <w:color w:val="999999"/>
          <w:sz w:val="18"/>
        </w:rPr>
        <w:t>因为将</w:t>
      </w:r>
      <w:r w:rsidRPr="009931D2">
        <w:rPr>
          <w:rFonts w:ascii="Consolas" w:eastAsia="宋体" w:hAnsi="Consolas" w:cs="Consolas"/>
          <w:color w:val="999999"/>
          <w:sz w:val="18"/>
        </w:rPr>
        <w:t>z</w:t>
      </w:r>
      <w:r w:rsidRPr="009931D2">
        <w:rPr>
          <w:rFonts w:ascii="Consolas" w:eastAsia="宋体" w:hAnsi="Consolas" w:cs="Consolas"/>
          <w:color w:val="999999"/>
          <w:sz w:val="18"/>
        </w:rPr>
        <w:t>着为红色，可能会违反某一红黑性质，</w:t>
      </w:r>
      <w:r w:rsidRPr="009931D2">
        <w:rPr>
          <w:rFonts w:ascii="Consolas" w:eastAsia="宋体" w:hAnsi="Consolas" w:cs="Consolas"/>
          <w:color w:val="999999"/>
          <w:sz w:val="18"/>
        </w:rPr>
        <w:t>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31D2">
        <w:rPr>
          <w:rFonts w:ascii="Consolas" w:eastAsia="宋体" w:hAnsi="Consolas" w:cs="Consolas"/>
          <w:color w:val="999999"/>
          <w:sz w:val="18"/>
        </w:rPr>
        <w:t>//</w:t>
      </w:r>
      <w:r w:rsidRPr="009931D2">
        <w:rPr>
          <w:rFonts w:ascii="Consolas" w:eastAsia="宋体" w:hAnsi="Consolas" w:cs="Consolas"/>
          <w:color w:val="999999"/>
          <w:sz w:val="18"/>
        </w:rPr>
        <w:t>所以需要调用下面的</w:t>
      </w:r>
      <w:r w:rsidRPr="009931D2">
        <w:rPr>
          <w:rFonts w:ascii="Consolas" w:eastAsia="宋体" w:hAnsi="Consolas" w:cs="Consolas"/>
          <w:color w:val="999999"/>
          <w:sz w:val="18"/>
        </w:rPr>
        <w:t>RB-INSERT-FIXUP(T, z)</w:t>
      </w:r>
      <w:r w:rsidRPr="009931D2">
        <w:rPr>
          <w:rFonts w:ascii="Consolas" w:eastAsia="宋体" w:hAnsi="Consolas" w:cs="Consolas"/>
          <w:color w:val="999999"/>
          <w:sz w:val="18"/>
        </w:rPr>
        <w:t>来保持红黑性质。</w:t>
      </w:r>
      <w:r w:rsidRPr="009931D2">
        <w:rPr>
          <w:rFonts w:ascii="Consolas" w:eastAsia="宋体" w:hAnsi="Consolas" w:cs="Consolas"/>
          <w:color w:val="999999"/>
          <w:sz w:val="18"/>
        </w:rPr>
        <w:t>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31D2">
        <w:rPr>
          <w:rFonts w:ascii="Consolas" w:eastAsia="宋体" w:hAnsi="Consolas" w:cs="Consolas"/>
          <w:b/>
          <w:bCs/>
          <w:color w:val="2E8B57"/>
          <w:sz w:val="18"/>
        </w:rPr>
        <w:t>bool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Insert(KEY key, U data)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RB_Node* insert_point = m_nullNode;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RB_Node* index = m_root;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while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(index != m_nullNode)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insert_point = index;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(key&lt;index-&gt;key)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index = index-&gt;left;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(key&gt;index-&gt;key)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index = index-&gt;right;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return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false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RB_Node* insert_node =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new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RB_Node();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insert_node-&gt;key = key;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insert_node-&gt;data = data;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insert_node-&gt;RB_COLOR = RED;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insert_node-&gt;right = m_nullNode;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insert_node-&gt;left = m_nullNode;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(insert_point == m_nullNode) </w:t>
      </w:r>
      <w:r w:rsidRPr="009931D2">
        <w:rPr>
          <w:rFonts w:ascii="Consolas" w:eastAsia="宋体" w:hAnsi="Consolas" w:cs="Consolas"/>
          <w:color w:val="999999"/>
          <w:sz w:val="18"/>
        </w:rPr>
        <w:t>//</w:t>
      </w:r>
      <w:r w:rsidRPr="009931D2">
        <w:rPr>
          <w:rFonts w:ascii="Consolas" w:eastAsia="宋体" w:hAnsi="Consolas" w:cs="Consolas"/>
          <w:color w:val="999999"/>
          <w:sz w:val="18"/>
        </w:rPr>
        <w:t>如果插入的是一颗空树</w:t>
      </w:r>
      <w:r w:rsidRPr="009931D2">
        <w:rPr>
          <w:rFonts w:ascii="Consolas" w:eastAsia="宋体" w:hAnsi="Consolas" w:cs="Consolas"/>
          <w:color w:val="999999"/>
          <w:sz w:val="18"/>
        </w:rPr>
        <w:t>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m_root = insert_node;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m_root-&gt;parent = m_nullNode;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m_nullNode-&gt;left = m_root;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m_nullNode-&gt;right = m_root;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m_nullNode-&gt;parent = m_root;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(key &lt; insert_point-&gt;key)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insert_point-&gt;left = insert_node;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insert_point-&gt;right = insert_node;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insert_node-&gt;parent = insert_point;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InsertFixUp(insert_node);    </w:t>
      </w:r>
      <w:r w:rsidRPr="009931D2">
        <w:rPr>
          <w:rFonts w:ascii="Consolas" w:eastAsia="宋体" w:hAnsi="Consolas" w:cs="Consolas"/>
          <w:color w:val="999999"/>
          <w:sz w:val="18"/>
        </w:rPr>
        <w:t>//</w:t>
      </w:r>
      <w:r w:rsidRPr="009931D2">
        <w:rPr>
          <w:rFonts w:ascii="Consolas" w:eastAsia="宋体" w:hAnsi="Consolas" w:cs="Consolas"/>
          <w:color w:val="999999"/>
          <w:sz w:val="18"/>
        </w:rPr>
        <w:t>调用</w:t>
      </w:r>
      <w:r w:rsidRPr="009931D2">
        <w:rPr>
          <w:rFonts w:ascii="Consolas" w:eastAsia="宋体" w:hAnsi="Consolas" w:cs="Consolas"/>
          <w:color w:val="999999"/>
          <w:sz w:val="18"/>
        </w:rPr>
        <w:t>InsertFixUp</w:t>
      </w:r>
      <w:r w:rsidRPr="009931D2">
        <w:rPr>
          <w:rFonts w:ascii="Consolas" w:eastAsia="宋体" w:hAnsi="Consolas" w:cs="Consolas"/>
          <w:color w:val="999999"/>
          <w:sz w:val="18"/>
        </w:rPr>
        <w:t>修复红黑树性质。</w:t>
      </w:r>
      <w:r w:rsidRPr="009931D2">
        <w:rPr>
          <w:rFonts w:ascii="Consolas" w:eastAsia="宋体" w:hAnsi="Consolas" w:cs="Consolas"/>
          <w:color w:val="999999"/>
          <w:sz w:val="18"/>
        </w:rPr>
        <w:t>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31D2">
        <w:rPr>
          <w:rFonts w:ascii="Consolas" w:eastAsia="宋体" w:hAnsi="Consolas" w:cs="Consolas"/>
          <w:color w:val="999999"/>
          <w:sz w:val="18"/>
        </w:rPr>
        <w:t>//---------------------</w:t>
      </w:r>
      <w:r w:rsidRPr="009931D2">
        <w:rPr>
          <w:rFonts w:ascii="Consolas" w:eastAsia="宋体" w:hAnsi="Consolas" w:cs="Consolas"/>
          <w:color w:val="999999"/>
          <w:sz w:val="18"/>
        </w:rPr>
        <w:t>插入结点性质修复</w:t>
      </w:r>
      <w:r w:rsidRPr="009931D2">
        <w:rPr>
          <w:rFonts w:ascii="Consolas" w:eastAsia="宋体" w:hAnsi="Consolas" w:cs="Consolas"/>
          <w:color w:val="999999"/>
          <w:sz w:val="18"/>
        </w:rPr>
        <w:t>--------------------------------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31D2">
        <w:rPr>
          <w:rFonts w:ascii="Consolas" w:eastAsia="宋体" w:hAnsi="Consolas" w:cs="Consolas"/>
          <w:color w:val="999999"/>
          <w:sz w:val="18"/>
        </w:rPr>
        <w:t>//3</w:t>
      </w:r>
      <w:r w:rsidRPr="009931D2">
        <w:rPr>
          <w:rFonts w:ascii="Consolas" w:eastAsia="宋体" w:hAnsi="Consolas" w:cs="Consolas"/>
          <w:color w:val="999999"/>
          <w:sz w:val="18"/>
        </w:rPr>
        <w:t>种插入情况，都在下面的伪代码中</w:t>
      </w:r>
      <w:r w:rsidRPr="009931D2">
        <w:rPr>
          <w:rFonts w:ascii="Consolas" w:eastAsia="宋体" w:hAnsi="Consolas" w:cs="Consolas"/>
          <w:color w:val="999999"/>
          <w:sz w:val="18"/>
        </w:rPr>
        <w:t>(</w:t>
      </w:r>
      <w:r w:rsidRPr="009931D2">
        <w:rPr>
          <w:rFonts w:ascii="Consolas" w:eastAsia="宋体" w:hAnsi="Consolas" w:cs="Consolas"/>
          <w:color w:val="999999"/>
          <w:sz w:val="18"/>
        </w:rPr>
        <w:t>未涉及到所有全部的插入情况</w:t>
      </w:r>
      <w:r w:rsidRPr="009931D2">
        <w:rPr>
          <w:rFonts w:ascii="Consolas" w:eastAsia="宋体" w:hAnsi="Consolas" w:cs="Consolas"/>
          <w:color w:val="999999"/>
          <w:sz w:val="18"/>
        </w:rPr>
        <w:t>)</w:t>
      </w:r>
      <w:r w:rsidRPr="009931D2">
        <w:rPr>
          <w:rFonts w:ascii="Consolas" w:eastAsia="宋体" w:hAnsi="Consolas" w:cs="Consolas"/>
          <w:color w:val="999999"/>
          <w:sz w:val="18"/>
        </w:rPr>
        <w:t>。</w:t>
      </w:r>
      <w:r w:rsidRPr="009931D2">
        <w:rPr>
          <w:rFonts w:ascii="Consolas" w:eastAsia="宋体" w:hAnsi="Consolas" w:cs="Consolas"/>
          <w:color w:val="999999"/>
          <w:sz w:val="18"/>
        </w:rPr>
        <w:t>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31D2">
        <w:rPr>
          <w:rFonts w:ascii="Consolas" w:eastAsia="宋体" w:hAnsi="Consolas" w:cs="Consolas"/>
          <w:color w:val="999999"/>
          <w:sz w:val="18"/>
        </w:rPr>
        <w:t>/*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RB-INSERT-FIXUP(T, z)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1 while color[p[z]] = RED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2     do if p[z] = left[p[p[z]]]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3           then y ← right[p[p[z]]]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4                if color[y] = RED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5                   then color[p[z]] ← BLACK                    ? Case 1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6                        color[y] ← BLACK                       ? Case 1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7                        color[p[p[z]]] ← RED                   ? Case 1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8                        z ← p[p[z]]                            ? Case 1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9                   else if z = right[p[z]]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10                           then z ← p[z]                       ? Case 2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11                                LEFT-ROTATE(T, z)              ? Case 2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12                           color[p[z]] ← BLACK                 ? Case 3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13                           color[p[p[z]]] ← RED                ? Case 3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14                           RIGHT-ROTATE(T, p[p[z]])            ? Case 3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15           else (same as then clause with "right" and "left" exchanged)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16 color[root[T]] ← BLACK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*/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31D2">
        <w:rPr>
          <w:rFonts w:ascii="Consolas" w:eastAsia="宋体" w:hAnsi="Consolas" w:cs="Consolas"/>
          <w:color w:val="999999"/>
          <w:sz w:val="18"/>
        </w:rPr>
        <w:t>//</w:t>
      </w:r>
      <w:r w:rsidRPr="009931D2">
        <w:rPr>
          <w:rFonts w:ascii="Consolas" w:eastAsia="宋体" w:hAnsi="Consolas" w:cs="Consolas"/>
          <w:color w:val="999999"/>
          <w:sz w:val="18"/>
        </w:rPr>
        <w:t>然后的工作，就非常简单了，即把上述伪代码改写为下述的</w:t>
      </w:r>
      <w:r w:rsidRPr="009931D2">
        <w:rPr>
          <w:rFonts w:ascii="Consolas" w:eastAsia="宋体" w:hAnsi="Consolas" w:cs="Consolas"/>
          <w:color w:val="999999"/>
          <w:sz w:val="18"/>
        </w:rPr>
        <w:t>c++</w:t>
      </w:r>
      <w:r w:rsidRPr="009931D2">
        <w:rPr>
          <w:rFonts w:ascii="Consolas" w:eastAsia="宋体" w:hAnsi="Consolas" w:cs="Consolas"/>
          <w:color w:val="999999"/>
          <w:sz w:val="18"/>
        </w:rPr>
        <w:t>代码：</w:t>
      </w:r>
      <w:r w:rsidRPr="009931D2">
        <w:rPr>
          <w:rFonts w:ascii="Consolas" w:eastAsia="宋体" w:hAnsi="Consolas" w:cs="Consolas"/>
          <w:color w:val="999999"/>
          <w:sz w:val="18"/>
        </w:rPr>
        <w:t>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void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InsertFixUp(RB_Node* node)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while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(node-&gt;parent-&gt;RB_COLOR == RED)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(node-&gt;parent == node-&gt;parent-&gt;parent-&gt;left)   </w:t>
      </w:r>
      <w:r w:rsidRPr="009931D2">
        <w:rPr>
          <w:rFonts w:ascii="Consolas" w:eastAsia="宋体" w:hAnsi="Consolas" w:cs="Consolas"/>
          <w:color w:val="999999"/>
          <w:sz w:val="18"/>
        </w:rPr>
        <w:t>//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RB_Node* uncle = node-&gt;parent-&gt;parent-&gt;right;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(uncle-&gt;RB_COLOR == RED)   </w:t>
      </w:r>
      <w:r w:rsidRPr="009931D2">
        <w:rPr>
          <w:rFonts w:ascii="Consolas" w:eastAsia="宋体" w:hAnsi="Consolas" w:cs="Consolas"/>
          <w:color w:val="999999"/>
          <w:sz w:val="18"/>
        </w:rPr>
        <w:t>//</w:t>
      </w:r>
      <w:r w:rsidRPr="009931D2">
        <w:rPr>
          <w:rFonts w:ascii="Consolas" w:eastAsia="宋体" w:hAnsi="Consolas" w:cs="Consolas"/>
          <w:color w:val="999999"/>
          <w:sz w:val="18"/>
        </w:rPr>
        <w:t>插入情况</w:t>
      </w:r>
      <w:r w:rsidRPr="009931D2">
        <w:rPr>
          <w:rFonts w:ascii="Consolas" w:eastAsia="宋体" w:hAnsi="Consolas" w:cs="Consolas"/>
          <w:color w:val="999999"/>
          <w:sz w:val="18"/>
        </w:rPr>
        <w:t>1</w:t>
      </w:r>
      <w:r w:rsidRPr="009931D2">
        <w:rPr>
          <w:rFonts w:ascii="Consolas" w:eastAsia="宋体" w:hAnsi="Consolas" w:cs="Consolas"/>
          <w:color w:val="999999"/>
          <w:sz w:val="18"/>
        </w:rPr>
        <w:t>，</w:t>
      </w:r>
      <w:r w:rsidRPr="009931D2">
        <w:rPr>
          <w:rFonts w:ascii="Consolas" w:eastAsia="宋体" w:hAnsi="Consolas" w:cs="Consolas"/>
          <w:color w:val="999999"/>
          <w:sz w:val="18"/>
        </w:rPr>
        <w:t>z</w:t>
      </w:r>
      <w:r w:rsidRPr="009931D2">
        <w:rPr>
          <w:rFonts w:ascii="Consolas" w:eastAsia="宋体" w:hAnsi="Consolas" w:cs="Consolas"/>
          <w:color w:val="999999"/>
          <w:sz w:val="18"/>
        </w:rPr>
        <w:t>的叔叔</w:t>
      </w:r>
      <w:r w:rsidRPr="009931D2">
        <w:rPr>
          <w:rFonts w:ascii="Consolas" w:eastAsia="宋体" w:hAnsi="Consolas" w:cs="Consolas"/>
          <w:color w:val="999999"/>
          <w:sz w:val="18"/>
        </w:rPr>
        <w:t>y</w:t>
      </w:r>
      <w:r w:rsidRPr="009931D2">
        <w:rPr>
          <w:rFonts w:ascii="Consolas" w:eastAsia="宋体" w:hAnsi="Consolas" w:cs="Consolas"/>
          <w:color w:val="999999"/>
          <w:sz w:val="18"/>
        </w:rPr>
        <w:t>是红色的。</w:t>
      </w:r>
      <w:r w:rsidRPr="009931D2">
        <w:rPr>
          <w:rFonts w:ascii="Consolas" w:eastAsia="宋体" w:hAnsi="Consolas" w:cs="Consolas"/>
          <w:color w:val="999999"/>
          <w:sz w:val="18"/>
        </w:rPr>
        <w:t>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node-&gt;parent-&gt;RB_COLOR = BLACK;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uncle-&gt;RB_COLOR = BLACK;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node-&gt;parent-&gt;parent-&gt;RB_COLOR = RED;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node = node-&gt;parent-&gt;parent;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(uncle-&gt;RB_COLOR == BLACK)  </w:t>
      </w:r>
      <w:r w:rsidRPr="009931D2">
        <w:rPr>
          <w:rFonts w:ascii="Consolas" w:eastAsia="宋体" w:hAnsi="Consolas" w:cs="Consolas"/>
          <w:color w:val="999999"/>
          <w:sz w:val="18"/>
        </w:rPr>
        <w:t>//</w:t>
      </w:r>
      <w:r w:rsidRPr="009931D2">
        <w:rPr>
          <w:rFonts w:ascii="Consolas" w:eastAsia="宋体" w:hAnsi="Consolas" w:cs="Consolas"/>
          <w:color w:val="999999"/>
          <w:sz w:val="18"/>
        </w:rPr>
        <w:t>插入情况</w:t>
      </w:r>
      <w:r w:rsidRPr="009931D2">
        <w:rPr>
          <w:rFonts w:ascii="Consolas" w:eastAsia="宋体" w:hAnsi="Consolas" w:cs="Consolas"/>
          <w:color w:val="999999"/>
          <w:sz w:val="18"/>
        </w:rPr>
        <w:t>2</w:t>
      </w:r>
      <w:r w:rsidRPr="009931D2">
        <w:rPr>
          <w:rFonts w:ascii="Consolas" w:eastAsia="宋体" w:hAnsi="Consolas" w:cs="Consolas"/>
          <w:color w:val="999999"/>
          <w:sz w:val="18"/>
        </w:rPr>
        <w:t>：</w:t>
      </w:r>
      <w:r w:rsidRPr="009931D2">
        <w:rPr>
          <w:rFonts w:ascii="Consolas" w:eastAsia="宋体" w:hAnsi="Consolas" w:cs="Consolas"/>
          <w:color w:val="999999"/>
          <w:sz w:val="18"/>
        </w:rPr>
        <w:t>z</w:t>
      </w:r>
      <w:r w:rsidRPr="009931D2">
        <w:rPr>
          <w:rFonts w:ascii="Consolas" w:eastAsia="宋体" w:hAnsi="Consolas" w:cs="Consolas"/>
          <w:color w:val="999999"/>
          <w:sz w:val="18"/>
        </w:rPr>
        <w:t>的叔叔</w:t>
      </w:r>
      <w:r w:rsidRPr="009931D2">
        <w:rPr>
          <w:rFonts w:ascii="Consolas" w:eastAsia="宋体" w:hAnsi="Consolas" w:cs="Consolas"/>
          <w:color w:val="999999"/>
          <w:sz w:val="18"/>
        </w:rPr>
        <w:t>y</w:t>
      </w:r>
      <w:r w:rsidRPr="009931D2">
        <w:rPr>
          <w:rFonts w:ascii="Consolas" w:eastAsia="宋体" w:hAnsi="Consolas" w:cs="Consolas"/>
          <w:color w:val="999999"/>
          <w:sz w:val="18"/>
        </w:rPr>
        <w:t>是黑色的，。</w:t>
      </w:r>
      <w:r w:rsidRPr="009931D2">
        <w:rPr>
          <w:rFonts w:ascii="Consolas" w:eastAsia="宋体" w:hAnsi="Consolas" w:cs="Consolas"/>
          <w:color w:val="999999"/>
          <w:sz w:val="18"/>
        </w:rPr>
        <w:t>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(node == node-&gt;parent-&gt;right) </w:t>
      </w:r>
      <w:r w:rsidRPr="009931D2">
        <w:rPr>
          <w:rFonts w:ascii="Consolas" w:eastAsia="宋体" w:hAnsi="Consolas" w:cs="Consolas"/>
          <w:color w:val="999999"/>
          <w:sz w:val="18"/>
        </w:rPr>
        <w:t>//</w:t>
      </w:r>
      <w:r w:rsidRPr="009931D2">
        <w:rPr>
          <w:rFonts w:ascii="Consolas" w:eastAsia="宋体" w:hAnsi="Consolas" w:cs="Consolas"/>
          <w:color w:val="999999"/>
          <w:sz w:val="18"/>
        </w:rPr>
        <w:t>且</w:t>
      </w:r>
      <w:r w:rsidRPr="009931D2">
        <w:rPr>
          <w:rFonts w:ascii="Consolas" w:eastAsia="宋体" w:hAnsi="Consolas" w:cs="Consolas"/>
          <w:color w:val="999999"/>
          <w:sz w:val="18"/>
        </w:rPr>
        <w:t>z</w:t>
      </w:r>
      <w:r w:rsidRPr="009931D2">
        <w:rPr>
          <w:rFonts w:ascii="Consolas" w:eastAsia="宋体" w:hAnsi="Consolas" w:cs="Consolas"/>
          <w:color w:val="999999"/>
          <w:sz w:val="18"/>
        </w:rPr>
        <w:t>是右孩子</w:t>
      </w:r>
      <w:r w:rsidRPr="009931D2">
        <w:rPr>
          <w:rFonts w:ascii="Consolas" w:eastAsia="宋体" w:hAnsi="Consolas" w:cs="Consolas"/>
          <w:color w:val="999999"/>
          <w:sz w:val="18"/>
        </w:rPr>
        <w:t>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node = node-&gt;parent;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RotateLeft(node);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9931D2">
        <w:rPr>
          <w:rFonts w:ascii="Consolas" w:eastAsia="宋体" w:hAnsi="Consolas" w:cs="Consolas"/>
          <w:color w:val="999999"/>
          <w:sz w:val="18"/>
        </w:rPr>
        <w:t>//else                 //</w:t>
      </w:r>
      <w:r w:rsidRPr="009931D2">
        <w:rPr>
          <w:rFonts w:ascii="Consolas" w:eastAsia="宋体" w:hAnsi="Consolas" w:cs="Consolas"/>
          <w:color w:val="999999"/>
          <w:sz w:val="18"/>
        </w:rPr>
        <w:t>插入情况</w:t>
      </w:r>
      <w:r w:rsidRPr="009931D2">
        <w:rPr>
          <w:rFonts w:ascii="Consolas" w:eastAsia="宋体" w:hAnsi="Consolas" w:cs="Consolas"/>
          <w:color w:val="999999"/>
          <w:sz w:val="18"/>
        </w:rPr>
        <w:t>3</w:t>
      </w:r>
      <w:r w:rsidRPr="009931D2">
        <w:rPr>
          <w:rFonts w:ascii="Consolas" w:eastAsia="宋体" w:hAnsi="Consolas" w:cs="Consolas"/>
          <w:color w:val="999999"/>
          <w:sz w:val="18"/>
        </w:rPr>
        <w:t>：</w:t>
      </w:r>
      <w:r w:rsidRPr="009931D2">
        <w:rPr>
          <w:rFonts w:ascii="Consolas" w:eastAsia="宋体" w:hAnsi="Consolas" w:cs="Consolas"/>
          <w:color w:val="999999"/>
          <w:sz w:val="18"/>
        </w:rPr>
        <w:t>z</w:t>
      </w:r>
      <w:r w:rsidRPr="009931D2">
        <w:rPr>
          <w:rFonts w:ascii="Consolas" w:eastAsia="宋体" w:hAnsi="Consolas" w:cs="Consolas"/>
          <w:color w:val="999999"/>
          <w:sz w:val="18"/>
        </w:rPr>
        <w:t>的叔叔</w:t>
      </w:r>
      <w:r w:rsidRPr="009931D2">
        <w:rPr>
          <w:rFonts w:ascii="Consolas" w:eastAsia="宋体" w:hAnsi="Consolas" w:cs="Consolas"/>
          <w:color w:val="999999"/>
          <w:sz w:val="18"/>
        </w:rPr>
        <w:t>y</w:t>
      </w:r>
      <w:r w:rsidRPr="009931D2">
        <w:rPr>
          <w:rFonts w:ascii="Consolas" w:eastAsia="宋体" w:hAnsi="Consolas" w:cs="Consolas"/>
          <w:color w:val="999999"/>
          <w:sz w:val="18"/>
        </w:rPr>
        <w:t>是黑色的，但</w:t>
      </w:r>
      <w:r w:rsidRPr="009931D2">
        <w:rPr>
          <w:rFonts w:ascii="Consolas" w:eastAsia="宋体" w:hAnsi="Consolas" w:cs="Consolas"/>
          <w:color w:val="999999"/>
          <w:sz w:val="18"/>
        </w:rPr>
        <w:t>z</w:t>
      </w:r>
      <w:r w:rsidRPr="009931D2">
        <w:rPr>
          <w:rFonts w:ascii="Consolas" w:eastAsia="宋体" w:hAnsi="Consolas" w:cs="Consolas"/>
          <w:color w:val="999999"/>
          <w:sz w:val="18"/>
        </w:rPr>
        <w:t>是左孩子。</w:t>
      </w:r>
      <w:r w:rsidRPr="009931D2">
        <w:rPr>
          <w:rFonts w:ascii="Consolas" w:eastAsia="宋体" w:hAnsi="Consolas" w:cs="Consolas"/>
          <w:color w:val="999999"/>
          <w:sz w:val="18"/>
        </w:rPr>
        <w:t>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9931D2">
        <w:rPr>
          <w:rFonts w:ascii="Consolas" w:eastAsia="宋体" w:hAnsi="Consolas" w:cs="Consolas"/>
          <w:color w:val="999999"/>
          <w:sz w:val="18"/>
        </w:rPr>
        <w:t>//{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node-&gt;parent-&gt;RB_COLOR = BLACK;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node-&gt;parent-&gt;parent-&gt;RB_COLOR = RED;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RotateRight(node-&gt;parent-&gt;parent);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</w:t>
      </w:r>
      <w:r w:rsidRPr="009931D2">
        <w:rPr>
          <w:rFonts w:ascii="Consolas" w:eastAsia="宋体" w:hAnsi="Consolas" w:cs="Consolas"/>
          <w:color w:val="999999"/>
          <w:sz w:val="18"/>
        </w:rPr>
        <w:t>//}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1D2">
        <w:rPr>
          <w:rFonts w:ascii="Consolas" w:eastAsia="宋体" w:hAnsi="Consolas" w:cs="Consolas"/>
          <w:color w:val="999999"/>
          <w:sz w:val="18"/>
        </w:rPr>
        <w:t>//</w:t>
      </w:r>
      <w:r w:rsidRPr="009931D2">
        <w:rPr>
          <w:rFonts w:ascii="Consolas" w:eastAsia="宋体" w:hAnsi="Consolas" w:cs="Consolas"/>
          <w:color w:val="999999"/>
          <w:sz w:val="18"/>
        </w:rPr>
        <w:t>这部分是针对为插入情况</w:t>
      </w:r>
      <w:r w:rsidRPr="009931D2">
        <w:rPr>
          <w:rFonts w:ascii="Consolas" w:eastAsia="宋体" w:hAnsi="Consolas" w:cs="Consolas"/>
          <w:color w:val="999999"/>
          <w:sz w:val="18"/>
        </w:rPr>
        <w:t>1</w:t>
      </w:r>
      <w:r w:rsidRPr="009931D2">
        <w:rPr>
          <w:rFonts w:ascii="Consolas" w:eastAsia="宋体" w:hAnsi="Consolas" w:cs="Consolas"/>
          <w:color w:val="999999"/>
          <w:sz w:val="18"/>
        </w:rPr>
        <w:t>中，</w:t>
      </w:r>
      <w:r w:rsidRPr="009931D2">
        <w:rPr>
          <w:rFonts w:ascii="Consolas" w:eastAsia="宋体" w:hAnsi="Consolas" w:cs="Consolas"/>
          <w:color w:val="999999"/>
          <w:sz w:val="18"/>
        </w:rPr>
        <w:t>z</w:t>
      </w:r>
      <w:r w:rsidRPr="009931D2">
        <w:rPr>
          <w:rFonts w:ascii="Consolas" w:eastAsia="宋体" w:hAnsi="Consolas" w:cs="Consolas"/>
          <w:color w:val="999999"/>
          <w:sz w:val="18"/>
        </w:rPr>
        <w:t>的父亲现在作为祖父的右孩子了的情况，而写的。</w:t>
      </w:r>
      <w:r w:rsidRPr="009931D2">
        <w:rPr>
          <w:rFonts w:ascii="Consolas" w:eastAsia="宋体" w:hAnsi="Consolas" w:cs="Consolas"/>
          <w:color w:val="999999"/>
          <w:sz w:val="18"/>
        </w:rPr>
        <w:t>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931D2">
        <w:rPr>
          <w:rFonts w:ascii="Consolas" w:eastAsia="宋体" w:hAnsi="Consolas" w:cs="Consolas"/>
          <w:color w:val="999999"/>
          <w:sz w:val="18"/>
        </w:rPr>
        <w:t>//15 else (same as then clause with "right" and "left" exchanged)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RB_Node* uncle = node-&gt;parent-&gt;parent-&gt;left;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(uncle-&gt;RB_COLOR == RED)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node-&gt;parent-&gt;RB_COLOR = BLACK;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uncle-&gt;RB_COLOR = BLACK;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uncle-&gt;parent-&gt;RB_COLOR = RED;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node = node-&gt;parent-&gt;parent;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(uncle-&gt;RB_COLOR == BLACK)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(node == node-&gt;parent-&gt;left)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node = node-&gt;parent;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RotateRight(node);     </w:t>
      </w:r>
      <w:r w:rsidRPr="009931D2">
        <w:rPr>
          <w:rFonts w:ascii="Consolas" w:eastAsia="宋体" w:hAnsi="Consolas" w:cs="Consolas"/>
          <w:color w:val="999999"/>
          <w:sz w:val="18"/>
        </w:rPr>
        <w:t>//</w:t>
      </w:r>
      <w:r w:rsidRPr="009931D2">
        <w:rPr>
          <w:rFonts w:ascii="Consolas" w:eastAsia="宋体" w:hAnsi="Consolas" w:cs="Consolas"/>
          <w:color w:val="999999"/>
          <w:sz w:val="18"/>
        </w:rPr>
        <w:t>与上述代码相比，左旋改为右旋</w:t>
      </w:r>
      <w:r w:rsidRPr="009931D2">
        <w:rPr>
          <w:rFonts w:ascii="Consolas" w:eastAsia="宋体" w:hAnsi="Consolas" w:cs="Consolas"/>
          <w:color w:val="999999"/>
          <w:sz w:val="18"/>
        </w:rPr>
        <w:t>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9931D2">
        <w:rPr>
          <w:rFonts w:ascii="Consolas" w:eastAsia="宋体" w:hAnsi="Consolas" w:cs="Consolas"/>
          <w:color w:val="999999"/>
          <w:sz w:val="18"/>
        </w:rPr>
        <w:t>//else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9931D2">
        <w:rPr>
          <w:rFonts w:ascii="Consolas" w:eastAsia="宋体" w:hAnsi="Consolas" w:cs="Consolas"/>
          <w:color w:val="999999"/>
          <w:sz w:val="18"/>
        </w:rPr>
        <w:t>//{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node-&gt;parent-&gt;RB_COLOR = BLACK;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node-&gt;parent-&gt;parent-&gt;RB_COLOR = RED;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RotateLeft(node-&gt;parent-&gt;parent);   </w:t>
      </w:r>
      <w:r w:rsidRPr="009931D2">
        <w:rPr>
          <w:rFonts w:ascii="Consolas" w:eastAsia="宋体" w:hAnsi="Consolas" w:cs="Consolas"/>
          <w:color w:val="999999"/>
          <w:sz w:val="18"/>
        </w:rPr>
        <w:t>//</w:t>
      </w:r>
      <w:r w:rsidRPr="009931D2">
        <w:rPr>
          <w:rFonts w:ascii="Consolas" w:eastAsia="宋体" w:hAnsi="Consolas" w:cs="Consolas"/>
          <w:color w:val="999999"/>
          <w:sz w:val="18"/>
        </w:rPr>
        <w:t>右旋改为左旋，即可。</w:t>
      </w:r>
      <w:r w:rsidRPr="009931D2">
        <w:rPr>
          <w:rFonts w:ascii="Consolas" w:eastAsia="宋体" w:hAnsi="Consolas" w:cs="Consolas"/>
          <w:color w:val="999999"/>
          <w:sz w:val="18"/>
        </w:rPr>
        <w:t>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9931D2">
        <w:rPr>
          <w:rFonts w:ascii="Consolas" w:eastAsia="宋体" w:hAnsi="Consolas" w:cs="Consolas"/>
          <w:color w:val="999999"/>
          <w:sz w:val="18"/>
        </w:rPr>
        <w:t>//}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m_root-&gt;RB_COLOR = BLACK;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31D2">
        <w:rPr>
          <w:rFonts w:ascii="Consolas" w:eastAsia="宋体" w:hAnsi="Consolas" w:cs="Consolas"/>
          <w:color w:val="999999"/>
          <w:sz w:val="18"/>
        </w:rPr>
        <w:t>//</w:t>
      </w:r>
      <w:r w:rsidRPr="009931D2">
        <w:rPr>
          <w:rFonts w:ascii="Consolas" w:eastAsia="宋体" w:hAnsi="Consolas" w:cs="Consolas"/>
          <w:color w:val="999999"/>
          <w:sz w:val="18"/>
        </w:rPr>
        <w:t>左旋代码实现</w:t>
      </w:r>
      <w:r w:rsidRPr="009931D2">
        <w:rPr>
          <w:rFonts w:ascii="Consolas" w:eastAsia="宋体" w:hAnsi="Consolas" w:cs="Consolas"/>
          <w:color w:val="999999"/>
          <w:sz w:val="18"/>
        </w:rPr>
        <w:t>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31D2">
        <w:rPr>
          <w:rFonts w:ascii="Consolas" w:eastAsia="宋体" w:hAnsi="Consolas" w:cs="Consolas"/>
          <w:b/>
          <w:bCs/>
          <w:color w:val="2E8B57"/>
          <w:sz w:val="18"/>
        </w:rPr>
        <w:t>bool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RotateLeft(RB_Node* node)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(node == m_nullNode || node-&gt;right == m_nullNode)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return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false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</w:t>
      </w:r>
      <w:r w:rsidRPr="009931D2">
        <w:rPr>
          <w:rFonts w:ascii="Consolas" w:eastAsia="宋体" w:hAnsi="Consolas" w:cs="Consolas"/>
          <w:color w:val="999999"/>
          <w:sz w:val="18"/>
        </w:rPr>
        <w:t>//can't rotate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RB_Node* lower_right = node-&gt;right;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lower_right-&gt;parent = node-&gt;parent;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node-&gt;right = lower_right-&gt;left;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(lower_right-&gt;left != m_nullNode)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lower_right-&gt;left-&gt;parent = node;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(node-&gt;parent == m_nullNode) </w:t>
      </w:r>
      <w:r w:rsidRPr="009931D2">
        <w:rPr>
          <w:rFonts w:ascii="Consolas" w:eastAsia="宋体" w:hAnsi="Consolas" w:cs="Consolas"/>
          <w:color w:val="999999"/>
          <w:sz w:val="18"/>
        </w:rPr>
        <w:t>//rotate node is root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m_root = lower_right;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m_nullNode-&gt;left = m_root;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m_nullNode-&gt;right = m_root;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31D2">
        <w:rPr>
          <w:rFonts w:ascii="Consolas" w:eastAsia="宋体" w:hAnsi="Consolas" w:cs="Consolas"/>
          <w:color w:val="999999"/>
          <w:sz w:val="18"/>
        </w:rPr>
        <w:t>//m_nullNode-&gt;parent = m_root;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(node == node-&gt;parent-&gt;left)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node-&gt;parent-&gt;left = lower_right;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node-&gt;parent-&gt;right = lower_right;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node-&gt;parent = lower_right;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lower_right-&gt;left = node;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31D2">
        <w:rPr>
          <w:rFonts w:ascii="Consolas" w:eastAsia="宋体" w:hAnsi="Consolas" w:cs="Consolas"/>
          <w:color w:val="999999"/>
          <w:sz w:val="18"/>
        </w:rPr>
        <w:t>//</w:t>
      </w:r>
      <w:r w:rsidRPr="009931D2">
        <w:rPr>
          <w:rFonts w:ascii="Consolas" w:eastAsia="宋体" w:hAnsi="Consolas" w:cs="Consolas"/>
          <w:color w:val="999999"/>
          <w:sz w:val="18"/>
        </w:rPr>
        <w:t>右旋代码实现</w:t>
      </w:r>
      <w:r w:rsidRPr="009931D2">
        <w:rPr>
          <w:rFonts w:ascii="Consolas" w:eastAsia="宋体" w:hAnsi="Consolas" w:cs="Consolas"/>
          <w:color w:val="999999"/>
          <w:sz w:val="18"/>
        </w:rPr>
        <w:t>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31D2">
        <w:rPr>
          <w:rFonts w:ascii="Consolas" w:eastAsia="宋体" w:hAnsi="Consolas" w:cs="Consolas"/>
          <w:b/>
          <w:bCs/>
          <w:color w:val="2E8B57"/>
          <w:sz w:val="18"/>
        </w:rPr>
        <w:t>bool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RotateRight(RB_Node* node)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(node == m_nullNode || node-&gt;left == m_nullNode)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return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false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</w:t>
      </w:r>
      <w:r w:rsidRPr="009931D2">
        <w:rPr>
          <w:rFonts w:ascii="Consolas" w:eastAsia="宋体" w:hAnsi="Consolas" w:cs="Consolas"/>
          <w:color w:val="999999"/>
          <w:sz w:val="18"/>
        </w:rPr>
        <w:t>//can't rotate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RB_Node* lower_left = node-&gt;left;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node-&gt;left = lower_left-&gt;right;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lower_left-&gt;parent = node-&gt;parent;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(lower_left-&gt;right != m_nullNode)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lower_left-&gt;right-&gt;parent = node;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(node-&gt;parent == m_nullNode) </w:t>
      </w:r>
      <w:r w:rsidRPr="009931D2">
        <w:rPr>
          <w:rFonts w:ascii="Consolas" w:eastAsia="宋体" w:hAnsi="Consolas" w:cs="Consolas"/>
          <w:color w:val="999999"/>
          <w:sz w:val="18"/>
        </w:rPr>
        <w:t>//node is root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m_root = lower_left;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m_nullNode-&gt;left = m_root;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m_nullNode-&gt;right = m_root;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31D2">
        <w:rPr>
          <w:rFonts w:ascii="Consolas" w:eastAsia="宋体" w:hAnsi="Consolas" w:cs="Consolas"/>
          <w:color w:val="999999"/>
          <w:sz w:val="18"/>
        </w:rPr>
        <w:t>//m_nullNode-&gt;parent = m_root;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(node == node-&gt;parent-&gt;right)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node-&gt;parent-&gt;right = lower_left;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node-&gt;parent-&gt;left = lower_left;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node-&gt;parent = lower_left;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lower_left-&gt;right = node;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31D2">
        <w:rPr>
          <w:rFonts w:ascii="Consolas" w:eastAsia="宋体" w:hAnsi="Consolas" w:cs="Consolas"/>
          <w:color w:val="999999"/>
          <w:sz w:val="18"/>
        </w:rPr>
        <w:t>//--------------------------</w:t>
      </w:r>
      <w:r w:rsidRPr="009931D2">
        <w:rPr>
          <w:rFonts w:ascii="Consolas" w:eastAsia="宋体" w:hAnsi="Consolas" w:cs="Consolas"/>
          <w:color w:val="999999"/>
          <w:sz w:val="18"/>
        </w:rPr>
        <w:t>删除结点总操作</w:t>
      </w:r>
      <w:r w:rsidRPr="009931D2">
        <w:rPr>
          <w:rFonts w:ascii="Consolas" w:eastAsia="宋体" w:hAnsi="Consolas" w:cs="Consolas"/>
          <w:color w:val="999999"/>
          <w:sz w:val="18"/>
        </w:rPr>
        <w:t>----------------------------------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31D2">
        <w:rPr>
          <w:rFonts w:ascii="Consolas" w:eastAsia="宋体" w:hAnsi="Consolas" w:cs="Consolas"/>
          <w:color w:val="999999"/>
          <w:sz w:val="18"/>
        </w:rPr>
        <w:t>//</w:t>
      </w:r>
      <w:r w:rsidRPr="009931D2">
        <w:rPr>
          <w:rFonts w:ascii="Consolas" w:eastAsia="宋体" w:hAnsi="Consolas" w:cs="Consolas"/>
          <w:color w:val="999999"/>
          <w:sz w:val="18"/>
        </w:rPr>
        <w:t>伪代码，不再贴出，详情，请参考此红黑树系列第二篇文章：</w:t>
      </w:r>
      <w:r w:rsidRPr="009931D2">
        <w:rPr>
          <w:rFonts w:ascii="Consolas" w:eastAsia="宋体" w:hAnsi="Consolas" w:cs="Consolas"/>
          <w:color w:val="999999"/>
          <w:sz w:val="18"/>
        </w:rPr>
        <w:t>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31D2">
        <w:rPr>
          <w:rFonts w:ascii="Consolas" w:eastAsia="宋体" w:hAnsi="Consolas" w:cs="Consolas"/>
          <w:color w:val="999999"/>
          <w:sz w:val="18"/>
        </w:rPr>
        <w:t>//</w:t>
      </w:r>
      <w:r w:rsidRPr="009931D2">
        <w:rPr>
          <w:rFonts w:ascii="Consolas" w:eastAsia="宋体" w:hAnsi="Consolas" w:cs="Consolas"/>
          <w:color w:val="999999"/>
          <w:sz w:val="18"/>
        </w:rPr>
        <w:t>经典算法研究系列：五、红黑树算法的实现与剖析：</w:t>
      </w:r>
      <w:r w:rsidRPr="009931D2">
        <w:rPr>
          <w:rFonts w:ascii="Consolas" w:eastAsia="宋体" w:hAnsi="Consolas" w:cs="Consolas"/>
          <w:color w:val="999999"/>
          <w:sz w:val="18"/>
        </w:rPr>
        <w:t>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31D2">
        <w:rPr>
          <w:rFonts w:ascii="Consolas" w:eastAsia="宋体" w:hAnsi="Consolas" w:cs="Consolas"/>
          <w:color w:val="999999"/>
          <w:sz w:val="18"/>
        </w:rPr>
        <w:t>//http://blog.csdn.net/v_JULY_v/archive/2010/12/31/6109153.aspx</w:t>
      </w:r>
      <w:r w:rsidRPr="009931D2">
        <w:rPr>
          <w:rFonts w:ascii="Consolas" w:eastAsia="宋体" w:hAnsi="Consolas" w:cs="Consolas"/>
          <w:color w:val="999999"/>
          <w:sz w:val="18"/>
        </w:rPr>
        <w:t>。</w:t>
      </w:r>
      <w:r w:rsidRPr="009931D2">
        <w:rPr>
          <w:rFonts w:ascii="Consolas" w:eastAsia="宋体" w:hAnsi="Consolas" w:cs="Consolas"/>
          <w:color w:val="999999"/>
          <w:sz w:val="18"/>
        </w:rPr>
        <w:t>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31D2">
        <w:rPr>
          <w:rFonts w:ascii="Consolas" w:eastAsia="宋体" w:hAnsi="Consolas" w:cs="Consolas"/>
          <w:b/>
          <w:bCs/>
          <w:color w:val="2E8B57"/>
          <w:sz w:val="18"/>
        </w:rPr>
        <w:t>bool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Delete(KEY key)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RB_Node* delete_point = find(key);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(delete_point == m_nullNode)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return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false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(delete_point-&gt;left != m_nullNode &amp;&amp; delete_point-&gt;right != m_nullNode)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RB_Node* successor = InOrderSuccessor(delete_point);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delete_point-&gt;data = successor-&gt;data;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delete_point-&gt;key = successor-&gt;key;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delete_point = successor;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RB_Node* delete_point_child;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(delete_point-&gt;right != m_nullNode)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delete_point_child = delete_point-&gt;right;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(delete_point-&gt;left != m_nullNode)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delete_point_child = delete_point-&gt;left;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delete_point_child = m_nullNode;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delete_point_child-&gt;parent = delete_point-&gt;parent;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(delete_point-&gt;parent == m_nullNode)</w:t>
      </w:r>
      <w:r w:rsidRPr="009931D2">
        <w:rPr>
          <w:rFonts w:ascii="Consolas" w:eastAsia="宋体" w:hAnsi="Consolas" w:cs="Consolas"/>
          <w:color w:val="999999"/>
          <w:sz w:val="18"/>
        </w:rPr>
        <w:t>//delete root node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m_root = delete_point_child;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m_nullNode-&gt;parent = m_root;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m_nullNode-&gt;left = m_root;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m_nullNode-&gt;right = m_root;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(delete_point == delete_point-&gt;parent-&gt;right)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delete_point-&gt;parent-&gt;right = delete_point_child;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delete_point-&gt;parent-&gt;left = delete_point_child;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(delete_point-&gt;RB_COLOR == BLACK &amp;&amp; !(delete_point_child == m_nullNode &amp;&amp; delete_point_child-&gt;parent == m_nullNode))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DeleteFixUp(delete_point_child);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delete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delete_point;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return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true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31D2">
        <w:rPr>
          <w:rFonts w:ascii="Consolas" w:eastAsia="宋体" w:hAnsi="Consolas" w:cs="Consolas"/>
          <w:color w:val="999999"/>
          <w:sz w:val="18"/>
        </w:rPr>
        <w:t>//---------------------</w:t>
      </w:r>
      <w:r w:rsidRPr="009931D2">
        <w:rPr>
          <w:rFonts w:ascii="Consolas" w:eastAsia="宋体" w:hAnsi="Consolas" w:cs="Consolas"/>
          <w:color w:val="999999"/>
          <w:sz w:val="18"/>
        </w:rPr>
        <w:t>删除结点性质修复</w:t>
      </w:r>
      <w:r w:rsidRPr="009931D2">
        <w:rPr>
          <w:rFonts w:ascii="Consolas" w:eastAsia="宋体" w:hAnsi="Consolas" w:cs="Consolas"/>
          <w:color w:val="999999"/>
          <w:sz w:val="18"/>
        </w:rPr>
        <w:t>-----------------------------------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31D2">
        <w:rPr>
          <w:rFonts w:ascii="Consolas" w:eastAsia="宋体" w:hAnsi="Consolas" w:cs="Consolas"/>
          <w:color w:val="999999"/>
          <w:sz w:val="18"/>
        </w:rPr>
        <w:t>//</w:t>
      </w:r>
      <w:r w:rsidRPr="009931D2">
        <w:rPr>
          <w:rFonts w:ascii="Consolas" w:eastAsia="宋体" w:hAnsi="Consolas" w:cs="Consolas"/>
          <w:color w:val="999999"/>
          <w:sz w:val="18"/>
        </w:rPr>
        <w:t>所有的工作，都在下述</w:t>
      </w:r>
      <w:r w:rsidRPr="009931D2">
        <w:rPr>
          <w:rFonts w:ascii="Consolas" w:eastAsia="宋体" w:hAnsi="Consolas" w:cs="Consolas"/>
          <w:color w:val="999999"/>
          <w:sz w:val="18"/>
        </w:rPr>
        <w:t>23</w:t>
      </w:r>
      <w:r w:rsidRPr="009931D2">
        <w:rPr>
          <w:rFonts w:ascii="Consolas" w:eastAsia="宋体" w:hAnsi="Consolas" w:cs="Consolas"/>
          <w:color w:val="999999"/>
          <w:sz w:val="18"/>
        </w:rPr>
        <w:t>行伪代码中：</w:t>
      </w:r>
      <w:r w:rsidRPr="009931D2">
        <w:rPr>
          <w:rFonts w:ascii="Consolas" w:eastAsia="宋体" w:hAnsi="Consolas" w:cs="Consolas"/>
          <w:color w:val="999999"/>
          <w:sz w:val="18"/>
        </w:rPr>
        <w:t>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31D2">
        <w:rPr>
          <w:rFonts w:ascii="Consolas" w:eastAsia="宋体" w:hAnsi="Consolas" w:cs="Consolas"/>
          <w:color w:val="999999"/>
          <w:sz w:val="18"/>
        </w:rPr>
        <w:t>/*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RB-DELETE-FIXUP(T, x)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1 while x ≠ root[T] and color[x] = BLACK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2     do if x = left[p[x]]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3           then w ← right[p[x]]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4                if color[w] = RED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5                   then color[w] ← BLACK                        ?  Case 1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6                        color[p[x]] ← RED                       ?  Case 1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7                        LEFT-ROTATE(T, p[x])                    ?  Case 1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8                        w ← right[p[x]]                         ?  Case 1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9                if color[left[w]] = BLACK and color[right[w]] = BLACK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10                   then color[w] ← RED                          ?  Case 2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11                        x p[x]                                  ?  Case 2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12                   else if color[right[w]] = BLACK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13                           then color[left[w]] ← BLACK          ?  Case 3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14                                color[w] ← RED                  ?  Case 3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lastRenderedPageBreak/>
        <w:t>    15                                RIGHT-ROTATE(T, w)              ?  Case 3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16                                w ← right[p[x]]                 ?  Case 3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17                         color[w] ← color[p[x]]                 ?  Case 4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18                         color[p[x]] ← BLACK                    ?  Case 4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19                         color[right[w]] ← BLACK                ?  Case 4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20                         LEFT-ROTATE(T, p[x])                   ?  Case 4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21                         x ← root[T]                            ?  Case 4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22        else (same as then clause with "right" and "left" exchanged)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23 color[x] ← BLACK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*/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31D2">
        <w:rPr>
          <w:rFonts w:ascii="Consolas" w:eastAsia="宋体" w:hAnsi="Consolas" w:cs="Consolas"/>
          <w:color w:val="999999"/>
          <w:sz w:val="18"/>
        </w:rPr>
        <w:t>//</w:t>
      </w:r>
      <w:r w:rsidRPr="009931D2">
        <w:rPr>
          <w:rFonts w:ascii="Consolas" w:eastAsia="宋体" w:hAnsi="Consolas" w:cs="Consolas"/>
          <w:color w:val="999999"/>
          <w:sz w:val="18"/>
        </w:rPr>
        <w:t>接下来的工作，很简单，即把上述伪代码改写成</w:t>
      </w:r>
      <w:r w:rsidRPr="009931D2">
        <w:rPr>
          <w:rFonts w:ascii="Consolas" w:eastAsia="宋体" w:hAnsi="Consolas" w:cs="Consolas"/>
          <w:color w:val="999999"/>
          <w:sz w:val="18"/>
        </w:rPr>
        <w:t>c++</w:t>
      </w:r>
      <w:r w:rsidRPr="009931D2">
        <w:rPr>
          <w:rFonts w:ascii="Consolas" w:eastAsia="宋体" w:hAnsi="Consolas" w:cs="Consolas"/>
          <w:color w:val="999999"/>
          <w:sz w:val="18"/>
        </w:rPr>
        <w:t>代码即可。</w:t>
      </w:r>
      <w:r w:rsidRPr="009931D2">
        <w:rPr>
          <w:rFonts w:ascii="Consolas" w:eastAsia="宋体" w:hAnsi="Consolas" w:cs="Consolas"/>
          <w:color w:val="999999"/>
          <w:sz w:val="18"/>
        </w:rPr>
        <w:t>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void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DeleteFixUp(RB_Node* node)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while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(node != m_root &amp;&amp; node-&gt;RB_COLOR == BLACK)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(node == node-&gt;parent-&gt;left)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RB_Node* brother = node-&gt;parent-&gt;right;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(brother-&gt;RB_COLOR == RED)   </w:t>
      </w:r>
      <w:r w:rsidRPr="009931D2">
        <w:rPr>
          <w:rFonts w:ascii="Consolas" w:eastAsia="宋体" w:hAnsi="Consolas" w:cs="Consolas"/>
          <w:color w:val="999999"/>
          <w:sz w:val="18"/>
        </w:rPr>
        <w:t>//</w:t>
      </w:r>
      <w:r w:rsidRPr="009931D2">
        <w:rPr>
          <w:rFonts w:ascii="Consolas" w:eastAsia="宋体" w:hAnsi="Consolas" w:cs="Consolas"/>
          <w:color w:val="999999"/>
          <w:sz w:val="18"/>
        </w:rPr>
        <w:t>情况</w:t>
      </w:r>
      <w:r w:rsidRPr="009931D2">
        <w:rPr>
          <w:rFonts w:ascii="Consolas" w:eastAsia="宋体" w:hAnsi="Consolas" w:cs="Consolas"/>
          <w:color w:val="999999"/>
          <w:sz w:val="18"/>
        </w:rPr>
        <w:t>1</w:t>
      </w:r>
      <w:r w:rsidRPr="009931D2">
        <w:rPr>
          <w:rFonts w:ascii="Consolas" w:eastAsia="宋体" w:hAnsi="Consolas" w:cs="Consolas"/>
          <w:color w:val="999999"/>
          <w:sz w:val="18"/>
        </w:rPr>
        <w:t>：</w:t>
      </w:r>
      <w:r w:rsidRPr="009931D2">
        <w:rPr>
          <w:rFonts w:ascii="Consolas" w:eastAsia="宋体" w:hAnsi="Consolas" w:cs="Consolas"/>
          <w:color w:val="999999"/>
          <w:sz w:val="18"/>
        </w:rPr>
        <w:t>x</w:t>
      </w:r>
      <w:r w:rsidRPr="009931D2">
        <w:rPr>
          <w:rFonts w:ascii="Consolas" w:eastAsia="宋体" w:hAnsi="Consolas" w:cs="Consolas"/>
          <w:color w:val="999999"/>
          <w:sz w:val="18"/>
        </w:rPr>
        <w:t>的兄弟</w:t>
      </w:r>
      <w:r w:rsidRPr="009931D2">
        <w:rPr>
          <w:rFonts w:ascii="Consolas" w:eastAsia="宋体" w:hAnsi="Consolas" w:cs="Consolas"/>
          <w:color w:val="999999"/>
          <w:sz w:val="18"/>
        </w:rPr>
        <w:t>w</w:t>
      </w:r>
      <w:r w:rsidRPr="009931D2">
        <w:rPr>
          <w:rFonts w:ascii="Consolas" w:eastAsia="宋体" w:hAnsi="Consolas" w:cs="Consolas"/>
          <w:color w:val="999999"/>
          <w:sz w:val="18"/>
        </w:rPr>
        <w:t>是红色的。</w:t>
      </w:r>
      <w:r w:rsidRPr="009931D2">
        <w:rPr>
          <w:rFonts w:ascii="Consolas" w:eastAsia="宋体" w:hAnsi="Consolas" w:cs="Consolas"/>
          <w:color w:val="999999"/>
          <w:sz w:val="18"/>
        </w:rPr>
        <w:t>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brother-&gt;RB_COLOR = BLACK;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node-&gt;parent-&gt;RB_COLOR = RED;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RotateLeft(node-&gt;parent);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9931D2">
        <w:rPr>
          <w:rFonts w:ascii="Consolas" w:eastAsia="宋体" w:hAnsi="Consolas" w:cs="Consolas"/>
          <w:color w:val="999999"/>
          <w:sz w:val="18"/>
        </w:rPr>
        <w:t>//</w:t>
      </w:r>
      <w:r w:rsidRPr="009931D2">
        <w:rPr>
          <w:rFonts w:ascii="Consolas" w:eastAsia="宋体" w:hAnsi="Consolas" w:cs="Consolas"/>
          <w:color w:val="999999"/>
          <w:sz w:val="18"/>
        </w:rPr>
        <w:t>情况</w:t>
      </w:r>
      <w:r w:rsidRPr="009931D2">
        <w:rPr>
          <w:rFonts w:ascii="Consolas" w:eastAsia="宋体" w:hAnsi="Consolas" w:cs="Consolas"/>
          <w:color w:val="999999"/>
          <w:sz w:val="18"/>
        </w:rPr>
        <w:t>2</w:t>
      </w:r>
      <w:r w:rsidRPr="009931D2">
        <w:rPr>
          <w:rFonts w:ascii="Consolas" w:eastAsia="宋体" w:hAnsi="Consolas" w:cs="Consolas"/>
          <w:color w:val="999999"/>
          <w:sz w:val="18"/>
        </w:rPr>
        <w:t>：</w:t>
      </w:r>
      <w:r w:rsidRPr="009931D2">
        <w:rPr>
          <w:rFonts w:ascii="Consolas" w:eastAsia="宋体" w:hAnsi="Consolas" w:cs="Consolas"/>
          <w:color w:val="999999"/>
          <w:sz w:val="18"/>
        </w:rPr>
        <w:t>x</w:t>
      </w:r>
      <w:r w:rsidRPr="009931D2">
        <w:rPr>
          <w:rFonts w:ascii="Consolas" w:eastAsia="宋体" w:hAnsi="Consolas" w:cs="Consolas"/>
          <w:color w:val="999999"/>
          <w:sz w:val="18"/>
        </w:rPr>
        <w:t>的兄弟</w:t>
      </w:r>
      <w:r w:rsidRPr="009931D2">
        <w:rPr>
          <w:rFonts w:ascii="Consolas" w:eastAsia="宋体" w:hAnsi="Consolas" w:cs="Consolas"/>
          <w:color w:val="999999"/>
          <w:sz w:val="18"/>
        </w:rPr>
        <w:t>w</w:t>
      </w:r>
      <w:r w:rsidRPr="009931D2">
        <w:rPr>
          <w:rFonts w:ascii="Consolas" w:eastAsia="宋体" w:hAnsi="Consolas" w:cs="Consolas"/>
          <w:color w:val="999999"/>
          <w:sz w:val="18"/>
        </w:rPr>
        <w:t>是黑色的，</w:t>
      </w:r>
      <w:r w:rsidRPr="009931D2">
        <w:rPr>
          <w:rFonts w:ascii="Consolas" w:eastAsia="宋体" w:hAnsi="Consolas" w:cs="Consolas"/>
          <w:color w:val="999999"/>
          <w:sz w:val="18"/>
        </w:rPr>
        <w:t>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(brother-&gt;left-&gt;RB_COLOR == BLACK &amp;&amp; brother-&gt;right-&gt;RB_COLOR == BLACK)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931D2">
        <w:rPr>
          <w:rFonts w:ascii="Consolas" w:eastAsia="宋体" w:hAnsi="Consolas" w:cs="Consolas"/>
          <w:color w:val="999999"/>
          <w:sz w:val="18"/>
        </w:rPr>
        <w:t>//</w:t>
      </w:r>
      <w:r w:rsidRPr="009931D2">
        <w:rPr>
          <w:rFonts w:ascii="Consolas" w:eastAsia="宋体" w:hAnsi="Consolas" w:cs="Consolas"/>
          <w:color w:val="999999"/>
          <w:sz w:val="18"/>
        </w:rPr>
        <w:t>且</w:t>
      </w:r>
      <w:r w:rsidRPr="009931D2">
        <w:rPr>
          <w:rFonts w:ascii="Consolas" w:eastAsia="宋体" w:hAnsi="Consolas" w:cs="Consolas"/>
          <w:color w:val="999999"/>
          <w:sz w:val="18"/>
        </w:rPr>
        <w:t>w</w:t>
      </w:r>
      <w:r w:rsidRPr="009931D2">
        <w:rPr>
          <w:rFonts w:ascii="Consolas" w:eastAsia="宋体" w:hAnsi="Consolas" w:cs="Consolas"/>
          <w:color w:val="999999"/>
          <w:sz w:val="18"/>
        </w:rPr>
        <w:t>的俩个孩子都是黑色的。</w:t>
      </w:r>
      <w:r w:rsidRPr="009931D2">
        <w:rPr>
          <w:rFonts w:ascii="Consolas" w:eastAsia="宋体" w:hAnsi="Consolas" w:cs="Consolas"/>
          <w:color w:val="999999"/>
          <w:sz w:val="18"/>
        </w:rPr>
        <w:t>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brother-&gt;RB_COLOR = RED;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node = node-&gt;parent;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(brother-&gt;right-&gt;RB_COLOR == BLACK)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931D2">
        <w:rPr>
          <w:rFonts w:ascii="Consolas" w:eastAsia="宋体" w:hAnsi="Consolas" w:cs="Consolas"/>
          <w:color w:val="999999"/>
          <w:sz w:val="18"/>
        </w:rPr>
        <w:t>//</w:t>
      </w:r>
      <w:r w:rsidRPr="009931D2">
        <w:rPr>
          <w:rFonts w:ascii="Consolas" w:eastAsia="宋体" w:hAnsi="Consolas" w:cs="Consolas"/>
          <w:color w:val="999999"/>
          <w:sz w:val="18"/>
        </w:rPr>
        <w:t>情况</w:t>
      </w:r>
      <w:r w:rsidRPr="009931D2">
        <w:rPr>
          <w:rFonts w:ascii="Consolas" w:eastAsia="宋体" w:hAnsi="Consolas" w:cs="Consolas"/>
          <w:color w:val="999999"/>
          <w:sz w:val="18"/>
        </w:rPr>
        <w:t>3</w:t>
      </w:r>
      <w:r w:rsidRPr="009931D2">
        <w:rPr>
          <w:rFonts w:ascii="Consolas" w:eastAsia="宋体" w:hAnsi="Consolas" w:cs="Consolas"/>
          <w:color w:val="999999"/>
          <w:sz w:val="18"/>
        </w:rPr>
        <w:t>：</w:t>
      </w:r>
      <w:r w:rsidRPr="009931D2">
        <w:rPr>
          <w:rFonts w:ascii="Consolas" w:eastAsia="宋体" w:hAnsi="Consolas" w:cs="Consolas"/>
          <w:color w:val="999999"/>
          <w:sz w:val="18"/>
        </w:rPr>
        <w:t>x</w:t>
      </w:r>
      <w:r w:rsidRPr="009931D2">
        <w:rPr>
          <w:rFonts w:ascii="Consolas" w:eastAsia="宋体" w:hAnsi="Consolas" w:cs="Consolas"/>
          <w:color w:val="999999"/>
          <w:sz w:val="18"/>
        </w:rPr>
        <w:t>的兄弟</w:t>
      </w:r>
      <w:r w:rsidRPr="009931D2">
        <w:rPr>
          <w:rFonts w:ascii="Consolas" w:eastAsia="宋体" w:hAnsi="Consolas" w:cs="Consolas"/>
          <w:color w:val="999999"/>
          <w:sz w:val="18"/>
        </w:rPr>
        <w:t>w</w:t>
      </w:r>
      <w:r w:rsidRPr="009931D2">
        <w:rPr>
          <w:rFonts w:ascii="Consolas" w:eastAsia="宋体" w:hAnsi="Consolas" w:cs="Consolas"/>
          <w:color w:val="999999"/>
          <w:sz w:val="18"/>
        </w:rPr>
        <w:t>是黑色的，</w:t>
      </w:r>
      <w:r w:rsidRPr="009931D2">
        <w:rPr>
          <w:rFonts w:ascii="Consolas" w:eastAsia="宋体" w:hAnsi="Consolas" w:cs="Consolas"/>
          <w:color w:val="999999"/>
          <w:sz w:val="18"/>
        </w:rPr>
        <w:t>w</w:t>
      </w:r>
      <w:r w:rsidRPr="009931D2">
        <w:rPr>
          <w:rFonts w:ascii="Consolas" w:eastAsia="宋体" w:hAnsi="Consolas" w:cs="Consolas"/>
          <w:color w:val="999999"/>
          <w:sz w:val="18"/>
        </w:rPr>
        <w:t>的右孩子是黑色（</w:t>
      </w:r>
      <w:r w:rsidRPr="009931D2">
        <w:rPr>
          <w:rFonts w:ascii="Consolas" w:eastAsia="宋体" w:hAnsi="Consolas" w:cs="Consolas"/>
          <w:color w:val="999999"/>
          <w:sz w:val="18"/>
        </w:rPr>
        <w:t>w</w:t>
      </w:r>
      <w:r w:rsidRPr="009931D2">
        <w:rPr>
          <w:rFonts w:ascii="Consolas" w:eastAsia="宋体" w:hAnsi="Consolas" w:cs="Consolas"/>
          <w:color w:val="999999"/>
          <w:sz w:val="18"/>
        </w:rPr>
        <w:t>的左孩子是红色）。</w:t>
      </w:r>
      <w:r w:rsidRPr="009931D2">
        <w:rPr>
          <w:rFonts w:ascii="Consolas" w:eastAsia="宋体" w:hAnsi="Consolas" w:cs="Consolas"/>
          <w:color w:val="999999"/>
          <w:sz w:val="18"/>
        </w:rPr>
        <w:t>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brother-&gt;RB_COLOR = RED;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brother-&gt;left-&gt;RB_COLOR = BLACK;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RotateRight(brother);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9931D2">
        <w:rPr>
          <w:rFonts w:ascii="Consolas" w:eastAsia="宋体" w:hAnsi="Consolas" w:cs="Consolas"/>
          <w:color w:val="999999"/>
          <w:sz w:val="18"/>
        </w:rPr>
        <w:t>//else if(brother-&gt;right-&gt;RB_COLOR == RED)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9931D2">
        <w:rPr>
          <w:rFonts w:ascii="Consolas" w:eastAsia="宋体" w:hAnsi="Consolas" w:cs="Consolas"/>
          <w:color w:val="999999"/>
          <w:sz w:val="18"/>
        </w:rPr>
        <w:t>//</w:t>
      </w:r>
      <w:r w:rsidRPr="009931D2">
        <w:rPr>
          <w:rFonts w:ascii="Consolas" w:eastAsia="宋体" w:hAnsi="Consolas" w:cs="Consolas"/>
          <w:color w:val="999999"/>
          <w:sz w:val="18"/>
        </w:rPr>
        <w:t>情况</w:t>
      </w:r>
      <w:r w:rsidRPr="009931D2">
        <w:rPr>
          <w:rFonts w:ascii="Consolas" w:eastAsia="宋体" w:hAnsi="Consolas" w:cs="Consolas"/>
          <w:color w:val="999999"/>
          <w:sz w:val="18"/>
        </w:rPr>
        <w:t>4</w:t>
      </w:r>
      <w:r w:rsidRPr="009931D2">
        <w:rPr>
          <w:rFonts w:ascii="Consolas" w:eastAsia="宋体" w:hAnsi="Consolas" w:cs="Consolas"/>
          <w:color w:val="999999"/>
          <w:sz w:val="18"/>
        </w:rPr>
        <w:t>：</w:t>
      </w:r>
      <w:r w:rsidRPr="009931D2">
        <w:rPr>
          <w:rFonts w:ascii="Consolas" w:eastAsia="宋体" w:hAnsi="Consolas" w:cs="Consolas"/>
          <w:color w:val="999999"/>
          <w:sz w:val="18"/>
        </w:rPr>
        <w:t>x</w:t>
      </w:r>
      <w:r w:rsidRPr="009931D2">
        <w:rPr>
          <w:rFonts w:ascii="Consolas" w:eastAsia="宋体" w:hAnsi="Consolas" w:cs="Consolas"/>
          <w:color w:val="999999"/>
          <w:sz w:val="18"/>
        </w:rPr>
        <w:t>的兄弟</w:t>
      </w:r>
      <w:r w:rsidRPr="009931D2">
        <w:rPr>
          <w:rFonts w:ascii="Consolas" w:eastAsia="宋体" w:hAnsi="Consolas" w:cs="Consolas"/>
          <w:color w:val="999999"/>
          <w:sz w:val="18"/>
        </w:rPr>
        <w:t>w</w:t>
      </w:r>
      <w:r w:rsidRPr="009931D2">
        <w:rPr>
          <w:rFonts w:ascii="Consolas" w:eastAsia="宋体" w:hAnsi="Consolas" w:cs="Consolas"/>
          <w:color w:val="999999"/>
          <w:sz w:val="18"/>
        </w:rPr>
        <w:t>是黑色的，且</w:t>
      </w:r>
      <w:r w:rsidRPr="009931D2">
        <w:rPr>
          <w:rFonts w:ascii="Consolas" w:eastAsia="宋体" w:hAnsi="Consolas" w:cs="Consolas"/>
          <w:color w:val="999999"/>
          <w:sz w:val="18"/>
        </w:rPr>
        <w:t>w</w:t>
      </w:r>
      <w:r w:rsidRPr="009931D2">
        <w:rPr>
          <w:rFonts w:ascii="Consolas" w:eastAsia="宋体" w:hAnsi="Consolas" w:cs="Consolas"/>
          <w:color w:val="999999"/>
          <w:sz w:val="18"/>
        </w:rPr>
        <w:t>的右孩子时红色的。</w:t>
      </w:r>
      <w:r w:rsidRPr="009931D2">
        <w:rPr>
          <w:rFonts w:ascii="Consolas" w:eastAsia="宋体" w:hAnsi="Consolas" w:cs="Consolas"/>
          <w:color w:val="999999"/>
          <w:sz w:val="18"/>
        </w:rPr>
        <w:t>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9931D2">
        <w:rPr>
          <w:rFonts w:ascii="Consolas" w:eastAsia="宋体" w:hAnsi="Consolas" w:cs="Consolas"/>
          <w:color w:val="999999"/>
          <w:sz w:val="18"/>
        </w:rPr>
        <w:t>//{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brother-&gt;RB_COLOR = node-&gt;parent-&gt;RB_COLOR;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node-&gt;parent-&gt;RB_COLOR = BLACK;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brother-&gt;right-&gt;RB_COLOR = BLACK;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RotateLeft(node-&gt;parent);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node = m_root;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9931D2">
        <w:rPr>
          <w:rFonts w:ascii="Consolas" w:eastAsia="宋体" w:hAnsi="Consolas" w:cs="Consolas"/>
          <w:color w:val="999999"/>
          <w:sz w:val="18"/>
        </w:rPr>
        <w:t>//}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931D2">
        <w:rPr>
          <w:rFonts w:ascii="Consolas" w:eastAsia="宋体" w:hAnsi="Consolas" w:cs="Consolas"/>
          <w:color w:val="999999"/>
          <w:sz w:val="18"/>
        </w:rPr>
        <w:t>//</w:t>
      </w:r>
      <w:r w:rsidRPr="009931D2">
        <w:rPr>
          <w:rFonts w:ascii="Consolas" w:eastAsia="宋体" w:hAnsi="Consolas" w:cs="Consolas"/>
          <w:color w:val="999999"/>
          <w:sz w:val="18"/>
        </w:rPr>
        <w:t>下述情况针对上面的情况</w:t>
      </w:r>
      <w:r w:rsidRPr="009931D2">
        <w:rPr>
          <w:rFonts w:ascii="Consolas" w:eastAsia="宋体" w:hAnsi="Consolas" w:cs="Consolas"/>
          <w:color w:val="999999"/>
          <w:sz w:val="18"/>
        </w:rPr>
        <w:t>1</w:t>
      </w:r>
      <w:r w:rsidRPr="009931D2">
        <w:rPr>
          <w:rFonts w:ascii="Consolas" w:eastAsia="宋体" w:hAnsi="Consolas" w:cs="Consolas"/>
          <w:color w:val="999999"/>
          <w:sz w:val="18"/>
        </w:rPr>
        <w:t>中，</w:t>
      </w:r>
      <w:r w:rsidRPr="009931D2">
        <w:rPr>
          <w:rFonts w:ascii="Consolas" w:eastAsia="宋体" w:hAnsi="Consolas" w:cs="Consolas"/>
          <w:color w:val="999999"/>
          <w:sz w:val="18"/>
        </w:rPr>
        <w:t>node</w:t>
      </w:r>
      <w:r w:rsidRPr="009931D2">
        <w:rPr>
          <w:rFonts w:ascii="Consolas" w:eastAsia="宋体" w:hAnsi="Consolas" w:cs="Consolas"/>
          <w:color w:val="999999"/>
          <w:sz w:val="18"/>
        </w:rPr>
        <w:t>作为右孩子而阐述的。</w:t>
      </w:r>
      <w:r w:rsidRPr="009931D2">
        <w:rPr>
          <w:rFonts w:ascii="Consolas" w:eastAsia="宋体" w:hAnsi="Consolas" w:cs="Consolas"/>
          <w:color w:val="999999"/>
          <w:sz w:val="18"/>
        </w:rPr>
        <w:t>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931D2">
        <w:rPr>
          <w:rFonts w:ascii="Consolas" w:eastAsia="宋体" w:hAnsi="Consolas" w:cs="Consolas"/>
          <w:color w:val="999999"/>
          <w:sz w:val="18"/>
        </w:rPr>
        <w:t>//22        else (same as then clause with "right" and "left" exchanged)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931D2">
        <w:rPr>
          <w:rFonts w:ascii="Consolas" w:eastAsia="宋体" w:hAnsi="Consolas" w:cs="Consolas"/>
          <w:color w:val="999999"/>
          <w:sz w:val="18"/>
        </w:rPr>
        <w:t>//</w:t>
      </w:r>
      <w:r w:rsidRPr="009931D2">
        <w:rPr>
          <w:rFonts w:ascii="Consolas" w:eastAsia="宋体" w:hAnsi="Consolas" w:cs="Consolas"/>
          <w:color w:val="999999"/>
          <w:sz w:val="18"/>
        </w:rPr>
        <w:t>同样，原理一致，只是遇到左旋改为右旋，遇到右旋改为左旋，即可。其它代码不变。</w:t>
      </w:r>
      <w:r w:rsidRPr="009931D2">
        <w:rPr>
          <w:rFonts w:ascii="Consolas" w:eastAsia="宋体" w:hAnsi="Consolas" w:cs="Consolas"/>
          <w:color w:val="999999"/>
          <w:sz w:val="18"/>
        </w:rPr>
        <w:t>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RB_Node* brother = node-&gt;parent-&gt;left;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(brother-&gt;RB_COLOR == RED)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brother-&gt;RB_COLOR = BLACK;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node-&gt;parent-&gt;RB_COLOR = RED;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RotateRight(node-&gt;parent);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(brother-&gt;left-&gt;RB_COLOR == BLACK &amp;&amp; brother-&gt;right-&gt;RB_COLOR == BLACK)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brother-&gt;RB_COLOR = RED;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node = node-&gt;parent;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(brother-&gt;left-&gt;RB_COLOR == BLACK)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brother-&gt;RB_COLOR = RED;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brother-&gt;right-&gt;RB_COLOR = BLACK;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RotateLeft(brother);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9931D2">
        <w:rPr>
          <w:rFonts w:ascii="Consolas" w:eastAsia="宋体" w:hAnsi="Consolas" w:cs="Consolas"/>
          <w:color w:val="999999"/>
          <w:sz w:val="18"/>
        </w:rPr>
        <w:t>//else if(brother-&gt;left-&gt;RB_COLOR==RED)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9931D2">
        <w:rPr>
          <w:rFonts w:ascii="Consolas" w:eastAsia="宋体" w:hAnsi="Consolas" w:cs="Consolas"/>
          <w:color w:val="999999"/>
          <w:sz w:val="18"/>
        </w:rPr>
        <w:t>//{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brother-&gt;RB_COLOR = node-&gt;parent-&gt;RB_COLOR;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node-&gt;parent-&gt;RB_COLOR = BLACK;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brother-&gt;left-&gt;RB_COLOR = BLACK;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RotateRight(node-&gt;parent);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node = m_root;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9931D2">
        <w:rPr>
          <w:rFonts w:ascii="Consolas" w:eastAsia="宋体" w:hAnsi="Consolas" w:cs="Consolas"/>
          <w:color w:val="999999"/>
          <w:sz w:val="18"/>
        </w:rPr>
        <w:t>//}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m_nullNode-&gt;parent = m_root;   </w:t>
      </w:r>
      <w:r w:rsidRPr="009931D2">
        <w:rPr>
          <w:rFonts w:ascii="Consolas" w:eastAsia="宋体" w:hAnsi="Consolas" w:cs="Consolas"/>
          <w:color w:val="999999"/>
          <w:sz w:val="18"/>
        </w:rPr>
        <w:t>//</w:t>
      </w:r>
      <w:r w:rsidRPr="009931D2">
        <w:rPr>
          <w:rFonts w:ascii="Consolas" w:eastAsia="宋体" w:hAnsi="Consolas" w:cs="Consolas"/>
          <w:color w:val="999999"/>
          <w:sz w:val="18"/>
        </w:rPr>
        <w:t>最后将</w:t>
      </w:r>
      <w:r w:rsidRPr="009931D2">
        <w:rPr>
          <w:rFonts w:ascii="Consolas" w:eastAsia="宋体" w:hAnsi="Consolas" w:cs="Consolas"/>
          <w:color w:val="999999"/>
          <w:sz w:val="18"/>
        </w:rPr>
        <w:t>node</w:t>
      </w:r>
      <w:r w:rsidRPr="009931D2">
        <w:rPr>
          <w:rFonts w:ascii="Consolas" w:eastAsia="宋体" w:hAnsi="Consolas" w:cs="Consolas"/>
          <w:color w:val="999999"/>
          <w:sz w:val="18"/>
        </w:rPr>
        <w:t>置为根结点，</w:t>
      </w:r>
      <w:r w:rsidRPr="009931D2">
        <w:rPr>
          <w:rFonts w:ascii="Consolas" w:eastAsia="宋体" w:hAnsi="Consolas" w:cs="Consolas"/>
          <w:color w:val="999999"/>
          <w:sz w:val="18"/>
        </w:rPr>
        <w:t>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node-&gt;RB_COLOR = BLACK;    </w:t>
      </w:r>
      <w:r w:rsidRPr="009931D2">
        <w:rPr>
          <w:rFonts w:ascii="Consolas" w:eastAsia="宋体" w:hAnsi="Consolas" w:cs="Consolas"/>
          <w:color w:val="999999"/>
          <w:sz w:val="18"/>
        </w:rPr>
        <w:t>//</w:t>
      </w:r>
      <w:r w:rsidRPr="009931D2">
        <w:rPr>
          <w:rFonts w:ascii="Consolas" w:eastAsia="宋体" w:hAnsi="Consolas" w:cs="Consolas"/>
          <w:color w:val="999999"/>
          <w:sz w:val="18"/>
        </w:rPr>
        <w:t>并改为黑色。</w:t>
      </w:r>
      <w:r w:rsidRPr="009931D2">
        <w:rPr>
          <w:rFonts w:ascii="Consolas" w:eastAsia="宋体" w:hAnsi="Consolas" w:cs="Consolas"/>
          <w:color w:val="999999"/>
          <w:sz w:val="18"/>
        </w:rPr>
        <w:t>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31D2">
        <w:rPr>
          <w:rFonts w:ascii="Consolas" w:eastAsia="宋体" w:hAnsi="Consolas" w:cs="Consolas"/>
          <w:color w:val="999999"/>
          <w:sz w:val="18"/>
        </w:rPr>
        <w:t>//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inline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RB_Node* InOrderPredecessor(RB_Node* node)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(node == m_nullNode)       </w:t>
      </w:r>
      <w:r w:rsidRPr="009931D2">
        <w:rPr>
          <w:rFonts w:ascii="Consolas" w:eastAsia="宋体" w:hAnsi="Consolas" w:cs="Consolas"/>
          <w:color w:val="999999"/>
          <w:sz w:val="18"/>
        </w:rPr>
        <w:t>//null node has no predecessor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return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m_nullNode;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RB_Node* result = node-&gt;left;     </w:t>
      </w:r>
      <w:r w:rsidRPr="009931D2">
        <w:rPr>
          <w:rFonts w:ascii="Consolas" w:eastAsia="宋体" w:hAnsi="Consolas" w:cs="Consolas"/>
          <w:color w:val="999999"/>
          <w:sz w:val="18"/>
        </w:rPr>
        <w:t>//get node's left child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while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(result != m_nullNode)         </w:t>
      </w:r>
      <w:r w:rsidRPr="009931D2">
        <w:rPr>
          <w:rFonts w:ascii="Consolas" w:eastAsia="宋体" w:hAnsi="Consolas" w:cs="Consolas"/>
          <w:color w:val="999999"/>
          <w:sz w:val="18"/>
        </w:rPr>
        <w:t>//try to find node's left subtree's right most node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(result-&gt;right != m_nullNode)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result = result-&gt;right;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break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          </w:t>
      </w:r>
      <w:r w:rsidRPr="009931D2">
        <w:rPr>
          <w:rFonts w:ascii="Consolas" w:eastAsia="宋体" w:hAnsi="Consolas" w:cs="Consolas"/>
          <w:color w:val="999999"/>
          <w:sz w:val="18"/>
        </w:rPr>
        <w:t>//after while loop result==null or result's right child is null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(result == m_nullNode)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RB_Node* index = node-&gt;parent;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result = node;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while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(index != m_nullNode &amp;&amp; result == index-&gt;left)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result = index;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index = index-&gt;parent;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result = index;         </w:t>
      </w:r>
      <w:r w:rsidRPr="009931D2">
        <w:rPr>
          <w:rFonts w:ascii="Consolas" w:eastAsia="宋体" w:hAnsi="Consolas" w:cs="Consolas"/>
          <w:color w:val="999999"/>
          <w:sz w:val="18"/>
        </w:rPr>
        <w:t>// first right parent or null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return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result;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31D2">
        <w:rPr>
          <w:rFonts w:ascii="Consolas" w:eastAsia="宋体" w:hAnsi="Consolas" w:cs="Consolas"/>
          <w:color w:val="999999"/>
          <w:sz w:val="18"/>
        </w:rPr>
        <w:t>//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inline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RB_Node* InOrderSuccessor(RB_Node* node)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(node == m_nullNode)       </w:t>
      </w:r>
      <w:r w:rsidRPr="009931D2">
        <w:rPr>
          <w:rFonts w:ascii="Consolas" w:eastAsia="宋体" w:hAnsi="Consolas" w:cs="Consolas"/>
          <w:color w:val="999999"/>
          <w:sz w:val="18"/>
        </w:rPr>
        <w:t>//null node has no successor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return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m_nullNode;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RB_Node* result = node-&gt;right;   </w:t>
      </w:r>
      <w:r w:rsidRPr="009931D2">
        <w:rPr>
          <w:rFonts w:ascii="Consolas" w:eastAsia="宋体" w:hAnsi="Consolas" w:cs="Consolas"/>
          <w:color w:val="999999"/>
          <w:sz w:val="18"/>
        </w:rPr>
        <w:t>//get node's right node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while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(result != m_nullNode)        </w:t>
      </w:r>
      <w:r w:rsidRPr="009931D2">
        <w:rPr>
          <w:rFonts w:ascii="Consolas" w:eastAsia="宋体" w:hAnsi="Consolas" w:cs="Consolas"/>
          <w:color w:val="999999"/>
          <w:sz w:val="18"/>
        </w:rPr>
        <w:t>//try to find node's right subtree's left most node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(result-&gt;left != m_nullNode)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result = result-&gt;left;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break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                            </w:t>
      </w:r>
      <w:r w:rsidRPr="009931D2">
        <w:rPr>
          <w:rFonts w:ascii="Consolas" w:eastAsia="宋体" w:hAnsi="Consolas" w:cs="Consolas"/>
          <w:color w:val="999999"/>
          <w:sz w:val="18"/>
        </w:rPr>
        <w:t>//after while loop result==null or result's left child is null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(result == m_nullNode)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RB_Node* index = node-&gt;parent;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result = node;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while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(index != m_nullNode &amp;&amp; result == index-&gt;right)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result = index;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index = index-&gt;parent;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result = index;         </w:t>
      </w:r>
      <w:r w:rsidRPr="009931D2">
        <w:rPr>
          <w:rFonts w:ascii="Consolas" w:eastAsia="宋体" w:hAnsi="Consolas" w:cs="Consolas"/>
          <w:color w:val="999999"/>
          <w:sz w:val="18"/>
        </w:rPr>
        <w:t>//first parent's left or null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return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result;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31D2">
        <w:rPr>
          <w:rFonts w:ascii="Consolas" w:eastAsia="宋体" w:hAnsi="Consolas" w:cs="Consolas"/>
          <w:color w:val="999999"/>
          <w:sz w:val="18"/>
        </w:rPr>
        <w:t>//debug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void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InOrderTraverse()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InOrderTraverse(m_root);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void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CreateGraph(string filename)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31D2">
        <w:rPr>
          <w:rFonts w:ascii="Consolas" w:eastAsia="宋体" w:hAnsi="Consolas" w:cs="Consolas"/>
          <w:color w:val="999999"/>
          <w:sz w:val="18"/>
        </w:rPr>
        <w:t>//delete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void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InOrderCreate(ofstream&amp; file, RB_Node* node)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31D2">
        <w:rPr>
          <w:rFonts w:ascii="Consolas" w:eastAsia="宋体" w:hAnsi="Consolas" w:cs="Consolas"/>
          <w:color w:val="999999"/>
          <w:sz w:val="18"/>
        </w:rPr>
        <w:t>//delete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void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InOrderTraverse(RB_Node* node)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(node == m_nullNode)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return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InOrderTraverse(node-&gt;left);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cout &lt;&lt; node-&gt;key &lt;&lt; endl;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InOrderTraverse(node-&gt;right);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~RB_Tree()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clear(m_root);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delete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m_nullNode;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b/>
          <w:bCs/>
          <w:color w:val="0000FF"/>
          <w:sz w:val="18"/>
        </w:rPr>
        <w:t>private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31D2">
        <w:rPr>
          <w:rFonts w:ascii="Consolas" w:eastAsia="宋体" w:hAnsi="Consolas" w:cs="Consolas"/>
          <w:color w:val="999999"/>
          <w:sz w:val="18"/>
        </w:rPr>
        <w:t>// utility function for destructor to destruct object;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void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clear(RB_Node* node)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(node == m_nullNode)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return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clear(node-&gt;left);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clear(node-&gt;right);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delete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node;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b/>
          <w:bCs/>
          <w:color w:val="0000FF"/>
          <w:sz w:val="18"/>
        </w:rPr>
        <w:t>private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RB_Node *m_nullNode;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RB_Node *m_root;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9931D2" w:rsidRPr="009931D2" w:rsidRDefault="009931D2" w:rsidP="009931D2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808080"/>
          <w:sz w:val="18"/>
        </w:rPr>
        <w:t>#endif /*_RB_TREE_H_*/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931D2">
        <w:rPr>
          <w:rFonts w:ascii="Arial" w:eastAsia="宋体" w:hAnsi="Arial" w:cs="Arial"/>
          <w:b/>
          <w:bCs/>
          <w:color w:val="333333"/>
          <w:sz w:val="24"/>
          <w:szCs w:val="24"/>
        </w:rPr>
        <w:t>RBTree.cpp</w:t>
      </w:r>
    </w:p>
    <w:p w:rsidR="009931D2" w:rsidRPr="009931D2" w:rsidRDefault="009931D2" w:rsidP="009931D2">
      <w:pPr>
        <w:numPr>
          <w:ilvl w:val="0"/>
          <w:numId w:val="2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//file RBTree.cpp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2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//written by saturnman</w:t>
      </w:r>
      <w:r w:rsidRPr="009931D2">
        <w:rPr>
          <w:rFonts w:ascii="Consolas" w:eastAsia="宋体" w:hAnsi="Consolas" w:cs="Consolas"/>
          <w:color w:val="999999"/>
          <w:sz w:val="18"/>
        </w:rPr>
        <w:t>，</w:t>
      </w:r>
      <w:r w:rsidRPr="009931D2">
        <w:rPr>
          <w:rFonts w:ascii="Consolas" w:eastAsia="宋体" w:hAnsi="Consolas" w:cs="Consolas"/>
          <w:color w:val="999999"/>
          <w:sz w:val="18"/>
        </w:rPr>
        <w:t>20101008</w:t>
      </w:r>
      <w:r w:rsidRPr="009931D2">
        <w:rPr>
          <w:rFonts w:ascii="Consolas" w:eastAsia="宋体" w:hAnsi="Consolas" w:cs="Consolas"/>
          <w:color w:val="999999"/>
          <w:sz w:val="18"/>
        </w:rPr>
        <w:t>。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2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//updated by July</w:t>
      </w:r>
      <w:r w:rsidRPr="009931D2">
        <w:rPr>
          <w:rFonts w:ascii="Consolas" w:eastAsia="宋体" w:hAnsi="Consolas" w:cs="Consolas"/>
          <w:color w:val="999999"/>
          <w:sz w:val="18"/>
        </w:rPr>
        <w:t>，</w:t>
      </w:r>
      <w:r w:rsidRPr="009931D2">
        <w:rPr>
          <w:rFonts w:ascii="Consolas" w:eastAsia="宋体" w:hAnsi="Consolas" w:cs="Consolas"/>
          <w:color w:val="999999"/>
          <w:sz w:val="18"/>
        </w:rPr>
        <w:t>20110329</w:t>
      </w:r>
      <w:r w:rsidRPr="009931D2">
        <w:rPr>
          <w:rFonts w:ascii="Consolas" w:eastAsia="宋体" w:hAnsi="Consolas" w:cs="Consolas"/>
          <w:color w:val="999999"/>
          <w:sz w:val="18"/>
        </w:rPr>
        <w:t>。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2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2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//</w:t>
      </w:r>
      <w:r w:rsidRPr="009931D2">
        <w:rPr>
          <w:rFonts w:ascii="Consolas" w:eastAsia="宋体" w:hAnsi="Consolas" w:cs="Consolas"/>
          <w:color w:val="999999"/>
          <w:sz w:val="18"/>
        </w:rPr>
        <w:t>所有的头文件都已补齐，现在您可以直接复制此份源码上机验证了（版权所有，侵权必究）。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2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//July</w:t>
      </w:r>
      <w:r w:rsidRPr="009931D2">
        <w:rPr>
          <w:rFonts w:ascii="Consolas" w:eastAsia="宋体" w:hAnsi="Consolas" w:cs="Consolas"/>
          <w:color w:val="999999"/>
          <w:sz w:val="18"/>
        </w:rPr>
        <w:t>、</w:t>
      </w:r>
      <w:r w:rsidRPr="009931D2">
        <w:rPr>
          <w:rFonts w:ascii="Consolas" w:eastAsia="宋体" w:hAnsi="Consolas" w:cs="Consolas"/>
          <w:color w:val="999999"/>
          <w:sz w:val="18"/>
        </w:rPr>
        <w:t>updated</w:t>
      </w:r>
      <w:r w:rsidRPr="009931D2">
        <w:rPr>
          <w:rFonts w:ascii="Consolas" w:eastAsia="宋体" w:hAnsi="Consolas" w:cs="Consolas"/>
          <w:color w:val="999999"/>
          <w:sz w:val="18"/>
        </w:rPr>
        <w:t>，</w:t>
      </w:r>
      <w:r w:rsidRPr="009931D2">
        <w:rPr>
          <w:rFonts w:ascii="Consolas" w:eastAsia="宋体" w:hAnsi="Consolas" w:cs="Consolas"/>
          <w:color w:val="999999"/>
          <w:sz w:val="18"/>
        </w:rPr>
        <w:t>2011.05.06</w:t>
      </w:r>
      <w:r w:rsidRPr="009931D2">
        <w:rPr>
          <w:rFonts w:ascii="Consolas" w:eastAsia="宋体" w:hAnsi="Consolas" w:cs="Consolas"/>
          <w:color w:val="999999"/>
          <w:sz w:val="18"/>
        </w:rPr>
        <w:t>。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2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808080"/>
          <w:sz w:val="18"/>
        </w:rPr>
        <w:t>#include&lt;iostream&gt;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2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808080"/>
          <w:sz w:val="18"/>
        </w:rPr>
        <w:t>#include&lt;algorithm&gt;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2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808080"/>
          <w:sz w:val="18"/>
        </w:rPr>
        <w:t>#include&lt;iterator&gt;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2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808080"/>
          <w:sz w:val="18"/>
        </w:rPr>
        <w:t>#include&lt;vector&gt;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2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808080"/>
          <w:sz w:val="18"/>
        </w:rPr>
        <w:t>#include&lt;sstream&gt;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2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808080"/>
          <w:sz w:val="18"/>
        </w:rPr>
        <w:t>#include"RBTree.h"    //</w:t>
      </w:r>
      <w:r w:rsidRPr="009931D2">
        <w:rPr>
          <w:rFonts w:ascii="Consolas" w:eastAsia="宋体" w:hAnsi="Consolas" w:cs="Consolas"/>
          <w:color w:val="808080"/>
          <w:sz w:val="18"/>
        </w:rPr>
        <w:t>如果</w:t>
      </w:r>
      <w:r w:rsidRPr="009931D2">
        <w:rPr>
          <w:rFonts w:ascii="Consolas" w:eastAsia="宋体" w:hAnsi="Consolas" w:cs="Consolas"/>
          <w:color w:val="808080"/>
          <w:sz w:val="18"/>
        </w:rPr>
        <w:t>.h</w:t>
      </w:r>
      <w:r w:rsidRPr="009931D2">
        <w:rPr>
          <w:rFonts w:ascii="Consolas" w:eastAsia="宋体" w:hAnsi="Consolas" w:cs="Consolas"/>
          <w:color w:val="808080"/>
          <w:sz w:val="18"/>
        </w:rPr>
        <w:t>文件，和</w:t>
      </w:r>
      <w:r w:rsidRPr="009931D2">
        <w:rPr>
          <w:rFonts w:ascii="Consolas" w:eastAsia="宋体" w:hAnsi="Consolas" w:cs="Consolas"/>
          <w:color w:val="808080"/>
          <w:sz w:val="18"/>
        </w:rPr>
        <w:t>cpp</w:t>
      </w:r>
      <w:r w:rsidRPr="009931D2">
        <w:rPr>
          <w:rFonts w:ascii="Consolas" w:eastAsia="宋体" w:hAnsi="Consolas" w:cs="Consolas"/>
          <w:color w:val="808080"/>
          <w:sz w:val="18"/>
        </w:rPr>
        <w:t>文件放在一个文件里，此句去掉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2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b/>
          <w:bCs/>
          <w:color w:val="0000FF"/>
          <w:sz w:val="18"/>
        </w:rPr>
        <w:t>using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namespace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std;  </w:t>
      </w:r>
    </w:p>
    <w:p w:rsidR="009931D2" w:rsidRPr="009931D2" w:rsidRDefault="009931D2" w:rsidP="009931D2">
      <w:pPr>
        <w:numPr>
          <w:ilvl w:val="0"/>
          <w:numId w:val="2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2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b/>
          <w:bCs/>
          <w:color w:val="2E8B57"/>
          <w:sz w:val="18"/>
        </w:rPr>
        <w:t>int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9931D2" w:rsidRPr="009931D2" w:rsidRDefault="009931D2" w:rsidP="009931D2">
      <w:pPr>
        <w:numPr>
          <w:ilvl w:val="0"/>
          <w:numId w:val="2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931D2" w:rsidRPr="009931D2" w:rsidRDefault="009931D2" w:rsidP="009931D2">
      <w:pPr>
        <w:numPr>
          <w:ilvl w:val="0"/>
          <w:numId w:val="2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RB_Tree&lt;</w:t>
      </w:r>
      <w:r w:rsidRPr="009931D2">
        <w:rPr>
          <w:rFonts w:ascii="Consolas" w:eastAsia="宋体" w:hAnsi="Consolas" w:cs="Consolas"/>
          <w:b/>
          <w:bCs/>
          <w:color w:val="2E8B57"/>
          <w:sz w:val="18"/>
        </w:rPr>
        <w:t>int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9931D2">
        <w:rPr>
          <w:rFonts w:ascii="Consolas" w:eastAsia="宋体" w:hAnsi="Consolas" w:cs="Consolas"/>
          <w:b/>
          <w:bCs/>
          <w:color w:val="2E8B57"/>
          <w:sz w:val="18"/>
        </w:rPr>
        <w:t>int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&gt; tree;  </w:t>
      </w:r>
    </w:p>
    <w:p w:rsidR="009931D2" w:rsidRPr="009931D2" w:rsidRDefault="009931D2" w:rsidP="009931D2">
      <w:pPr>
        <w:numPr>
          <w:ilvl w:val="0"/>
          <w:numId w:val="2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vector&lt;</w:t>
      </w:r>
      <w:r w:rsidRPr="009931D2">
        <w:rPr>
          <w:rFonts w:ascii="Consolas" w:eastAsia="宋体" w:hAnsi="Consolas" w:cs="Consolas"/>
          <w:b/>
          <w:bCs/>
          <w:color w:val="2E8B57"/>
          <w:sz w:val="18"/>
        </w:rPr>
        <w:t>int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&gt; v;  </w:t>
      </w:r>
    </w:p>
    <w:p w:rsidR="009931D2" w:rsidRPr="009931D2" w:rsidRDefault="009931D2" w:rsidP="009931D2">
      <w:pPr>
        <w:numPr>
          <w:ilvl w:val="0"/>
          <w:numId w:val="2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931D2" w:rsidRPr="009931D2" w:rsidRDefault="009931D2" w:rsidP="009931D2">
      <w:pPr>
        <w:numPr>
          <w:ilvl w:val="0"/>
          <w:numId w:val="2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for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931D2">
        <w:rPr>
          <w:rFonts w:ascii="Consolas" w:eastAsia="宋体" w:hAnsi="Consolas" w:cs="Consolas"/>
          <w:b/>
          <w:bCs/>
          <w:color w:val="2E8B57"/>
          <w:sz w:val="18"/>
        </w:rPr>
        <w:t>int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i=0;i&lt;20;++i)  </w:t>
      </w:r>
    </w:p>
    <w:p w:rsidR="009931D2" w:rsidRPr="009931D2" w:rsidRDefault="009931D2" w:rsidP="009931D2">
      <w:pPr>
        <w:numPr>
          <w:ilvl w:val="0"/>
          <w:numId w:val="2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9931D2" w:rsidRPr="009931D2" w:rsidRDefault="009931D2" w:rsidP="009931D2">
      <w:pPr>
        <w:numPr>
          <w:ilvl w:val="0"/>
          <w:numId w:val="2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v.push_back(i);  </w:t>
      </w:r>
    </w:p>
    <w:p w:rsidR="009931D2" w:rsidRPr="009931D2" w:rsidRDefault="009931D2" w:rsidP="009931D2">
      <w:pPr>
        <w:numPr>
          <w:ilvl w:val="0"/>
          <w:numId w:val="2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931D2" w:rsidRPr="009931D2" w:rsidRDefault="009931D2" w:rsidP="009931D2">
      <w:pPr>
        <w:numPr>
          <w:ilvl w:val="0"/>
          <w:numId w:val="2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random_shuffle(v.begin(),v.end());  </w:t>
      </w:r>
    </w:p>
    <w:p w:rsidR="009931D2" w:rsidRPr="009931D2" w:rsidRDefault="009931D2" w:rsidP="009931D2">
      <w:pPr>
        <w:numPr>
          <w:ilvl w:val="0"/>
          <w:numId w:val="2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copy(v.begin(),v.end(),ostream_iterator&lt;</w:t>
      </w:r>
      <w:r w:rsidRPr="009931D2">
        <w:rPr>
          <w:rFonts w:ascii="Consolas" w:eastAsia="宋体" w:hAnsi="Consolas" w:cs="Consolas"/>
          <w:b/>
          <w:bCs/>
          <w:color w:val="2E8B57"/>
          <w:sz w:val="18"/>
        </w:rPr>
        <w:t>int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&gt;(cout,</w:t>
      </w:r>
      <w:r w:rsidRPr="009931D2">
        <w:rPr>
          <w:rFonts w:ascii="Consolas" w:eastAsia="宋体" w:hAnsi="Consolas" w:cs="Consolas"/>
          <w:color w:val="009900"/>
          <w:sz w:val="18"/>
        </w:rPr>
        <w:t>" "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9931D2" w:rsidRPr="009931D2" w:rsidRDefault="009931D2" w:rsidP="009931D2">
      <w:pPr>
        <w:numPr>
          <w:ilvl w:val="0"/>
          <w:numId w:val="2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cout&lt;&lt;endl;  </w:t>
      </w:r>
    </w:p>
    <w:p w:rsidR="009931D2" w:rsidRPr="009931D2" w:rsidRDefault="009931D2" w:rsidP="009931D2">
      <w:pPr>
        <w:numPr>
          <w:ilvl w:val="0"/>
          <w:numId w:val="2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stringstream sstr;  </w:t>
      </w:r>
    </w:p>
    <w:p w:rsidR="009931D2" w:rsidRPr="009931D2" w:rsidRDefault="009931D2" w:rsidP="009931D2">
      <w:pPr>
        <w:numPr>
          <w:ilvl w:val="0"/>
          <w:numId w:val="2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for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(i=0;i&lt;v.size();++i)  </w:t>
      </w:r>
    </w:p>
    <w:p w:rsidR="009931D2" w:rsidRPr="009931D2" w:rsidRDefault="009931D2" w:rsidP="009931D2">
      <w:pPr>
        <w:numPr>
          <w:ilvl w:val="0"/>
          <w:numId w:val="2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9931D2" w:rsidRPr="009931D2" w:rsidRDefault="009931D2" w:rsidP="009931D2">
      <w:pPr>
        <w:numPr>
          <w:ilvl w:val="0"/>
          <w:numId w:val="2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tree.Insert(v[i],i);  </w:t>
      </w:r>
    </w:p>
    <w:p w:rsidR="009931D2" w:rsidRPr="009931D2" w:rsidRDefault="009931D2" w:rsidP="009931D2">
      <w:pPr>
        <w:numPr>
          <w:ilvl w:val="0"/>
          <w:numId w:val="2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cout&lt;&lt;</w:t>
      </w:r>
      <w:r w:rsidRPr="009931D2">
        <w:rPr>
          <w:rFonts w:ascii="Consolas" w:eastAsia="宋体" w:hAnsi="Consolas" w:cs="Consolas"/>
          <w:color w:val="009900"/>
          <w:sz w:val="18"/>
        </w:rPr>
        <w:t>"insert:"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&lt;&lt;v[i]&lt;&lt;endl;   </w:t>
      </w:r>
      <w:r w:rsidRPr="009931D2">
        <w:rPr>
          <w:rFonts w:ascii="Consolas" w:eastAsia="宋体" w:hAnsi="Consolas" w:cs="Consolas"/>
          <w:color w:val="999999"/>
          <w:sz w:val="18"/>
        </w:rPr>
        <w:t>//</w:t>
      </w:r>
      <w:r w:rsidRPr="009931D2">
        <w:rPr>
          <w:rFonts w:ascii="Consolas" w:eastAsia="宋体" w:hAnsi="Consolas" w:cs="Consolas"/>
          <w:color w:val="999999"/>
          <w:sz w:val="18"/>
        </w:rPr>
        <w:t>添加结点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2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931D2" w:rsidRPr="009931D2" w:rsidRDefault="009931D2" w:rsidP="009931D2">
      <w:pPr>
        <w:numPr>
          <w:ilvl w:val="0"/>
          <w:numId w:val="2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for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(i=0;i&lt;v.size();++i)  </w:t>
      </w:r>
    </w:p>
    <w:p w:rsidR="009931D2" w:rsidRPr="009931D2" w:rsidRDefault="009931D2" w:rsidP="009931D2">
      <w:pPr>
        <w:numPr>
          <w:ilvl w:val="0"/>
          <w:numId w:val="2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9931D2" w:rsidRPr="009931D2" w:rsidRDefault="009931D2" w:rsidP="009931D2">
      <w:pPr>
        <w:numPr>
          <w:ilvl w:val="0"/>
          <w:numId w:val="2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cout&lt;&lt;</w:t>
      </w:r>
      <w:r w:rsidRPr="009931D2">
        <w:rPr>
          <w:rFonts w:ascii="Consolas" w:eastAsia="宋体" w:hAnsi="Consolas" w:cs="Consolas"/>
          <w:color w:val="009900"/>
          <w:sz w:val="18"/>
        </w:rPr>
        <w:t>"Delete:"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&lt;&lt;v[i]&lt;&lt;endl;  </w:t>
      </w:r>
    </w:p>
    <w:p w:rsidR="009931D2" w:rsidRPr="009931D2" w:rsidRDefault="009931D2" w:rsidP="009931D2">
      <w:pPr>
        <w:numPr>
          <w:ilvl w:val="0"/>
          <w:numId w:val="2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tree.Delete(v[i]);             </w:t>
      </w:r>
      <w:r w:rsidRPr="009931D2">
        <w:rPr>
          <w:rFonts w:ascii="Consolas" w:eastAsia="宋体" w:hAnsi="Consolas" w:cs="Consolas"/>
          <w:color w:val="999999"/>
          <w:sz w:val="18"/>
        </w:rPr>
        <w:t>//</w:t>
      </w:r>
      <w:r w:rsidRPr="009931D2">
        <w:rPr>
          <w:rFonts w:ascii="Consolas" w:eastAsia="宋体" w:hAnsi="Consolas" w:cs="Consolas"/>
          <w:color w:val="999999"/>
          <w:sz w:val="18"/>
        </w:rPr>
        <w:t>删除结点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2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tree.InOrderTraverse();  </w:t>
      </w:r>
    </w:p>
    <w:p w:rsidR="009931D2" w:rsidRPr="009931D2" w:rsidRDefault="009931D2" w:rsidP="009931D2">
      <w:pPr>
        <w:numPr>
          <w:ilvl w:val="0"/>
          <w:numId w:val="2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931D2" w:rsidRPr="009931D2" w:rsidRDefault="009931D2" w:rsidP="009931D2">
      <w:pPr>
        <w:numPr>
          <w:ilvl w:val="0"/>
          <w:numId w:val="2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cout&lt;&lt;endl;  </w:t>
      </w:r>
    </w:p>
    <w:p w:rsidR="009931D2" w:rsidRPr="009931D2" w:rsidRDefault="009931D2" w:rsidP="009931D2">
      <w:pPr>
        <w:numPr>
          <w:ilvl w:val="0"/>
          <w:numId w:val="2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tree.InOrderTraverse();  </w:t>
      </w:r>
    </w:p>
    <w:p w:rsidR="009931D2" w:rsidRPr="009931D2" w:rsidRDefault="009931D2" w:rsidP="009931D2">
      <w:pPr>
        <w:numPr>
          <w:ilvl w:val="0"/>
          <w:numId w:val="2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return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9931D2" w:rsidRPr="009931D2" w:rsidRDefault="009931D2" w:rsidP="009931D2">
      <w:pPr>
        <w:numPr>
          <w:ilvl w:val="0"/>
          <w:numId w:val="2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931D2" w:rsidRPr="009931D2" w:rsidRDefault="009931D2" w:rsidP="009931D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931D2">
        <w:rPr>
          <w:rFonts w:ascii="Arial" w:eastAsia="宋体" w:hAnsi="Arial" w:cs="Arial"/>
          <w:b/>
          <w:bCs/>
          <w:color w:val="333333"/>
          <w:sz w:val="24"/>
          <w:szCs w:val="24"/>
        </w:rPr>
        <w:t>运行效果图（先是一一插入各结点，然后再删除所有的结点）：</w:t>
      </w:r>
      <w:r>
        <w:rPr>
          <w:rFonts w:ascii="Arial" w:eastAsia="宋体" w:hAnsi="Arial" w:cs="Arial"/>
          <w:noProof/>
          <w:color w:val="333333"/>
          <w:sz w:val="21"/>
          <w:szCs w:val="21"/>
        </w:rPr>
        <w:drawing>
          <wp:inline distT="0" distB="0" distL="0" distR="0">
            <wp:extent cx="6124575" cy="3829050"/>
            <wp:effectExtent l="19050" t="0" r="9525" b="0"/>
            <wp:docPr id="1" name="图片 1" descr="http://hi.csdn.net/attachment/201103/29/8394323_1301370089011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3/29/8394323_1301370089011Q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124575" cy="3810000"/>
            <wp:effectExtent l="19050" t="0" r="9525" b="0"/>
            <wp:docPr id="2" name="图片 2" descr="http://hi.csdn.net/attachment/201103/29/8394323_1301370089Yy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03/29/8394323_1301370089YyS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333333"/>
          <w:sz w:val="21"/>
          <w:szCs w:val="21"/>
        </w:rPr>
        <w:drawing>
          <wp:inline distT="0" distB="0" distL="0" distR="0">
            <wp:extent cx="6124575" cy="3829050"/>
            <wp:effectExtent l="19050" t="0" r="9525" b="0"/>
            <wp:docPr id="3" name="图片 3" descr="http://hi.csdn.net/attachment/201103/29/8394323_1301370089Z4j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03/29/8394323_1301370089Z4j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1D2" w:rsidRPr="009931D2" w:rsidRDefault="009931D2" w:rsidP="009931D2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33333"/>
          <w:sz w:val="27"/>
          <w:szCs w:val="27"/>
        </w:rPr>
      </w:pPr>
      <w:r w:rsidRPr="009931D2">
        <w:rPr>
          <w:rFonts w:ascii="Arial" w:eastAsia="宋体" w:hAnsi="Arial" w:cs="Arial"/>
          <w:b/>
          <w:bCs/>
          <w:color w:val="333333"/>
          <w:sz w:val="27"/>
          <w:szCs w:val="27"/>
        </w:rPr>
        <w:t>第二部分、程序有</w:t>
      </w:r>
      <w:r w:rsidRPr="009931D2">
        <w:rPr>
          <w:rFonts w:ascii="Arial" w:eastAsia="宋体" w:hAnsi="Arial" w:cs="Arial"/>
          <w:b/>
          <w:bCs/>
          <w:color w:val="333333"/>
          <w:sz w:val="27"/>
          <w:szCs w:val="27"/>
        </w:rPr>
        <w:t>bug</w:t>
      </w:r>
      <w:r w:rsidRPr="009931D2">
        <w:rPr>
          <w:rFonts w:ascii="Arial" w:eastAsia="宋体" w:hAnsi="Arial" w:cs="Arial"/>
          <w:b/>
          <w:bCs/>
          <w:color w:val="333333"/>
          <w:sz w:val="27"/>
          <w:szCs w:val="27"/>
        </w:rPr>
        <w:t>？</w:t>
      </w:r>
    </w:p>
    <w:p w:rsidR="009931D2" w:rsidRPr="009931D2" w:rsidRDefault="009931D2" w:rsidP="009931D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931D2">
        <w:rPr>
          <w:rFonts w:ascii="Arial" w:eastAsia="宋体" w:hAnsi="Arial" w:cs="Arial"/>
          <w:b/>
          <w:bCs/>
          <w:color w:val="333333"/>
          <w:sz w:val="21"/>
        </w:rPr>
        <w:t>2.1</w:t>
      </w:r>
      <w:r w:rsidRPr="009931D2">
        <w:rPr>
          <w:rFonts w:ascii="Arial" w:eastAsia="宋体" w:hAnsi="Arial" w:cs="Arial"/>
          <w:b/>
          <w:bCs/>
          <w:color w:val="333333"/>
          <w:sz w:val="21"/>
        </w:rPr>
        <w:t>、红黑树要求绝对平衡么？</w:t>
      </w:r>
      <w:del w:id="0" w:author="Unknown"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   </w:delText>
        </w:r>
      </w:del>
    </w:p>
    <w:p w:rsidR="009931D2" w:rsidRPr="009931D2" w:rsidRDefault="009931D2" w:rsidP="009931D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931D2">
        <w:rPr>
          <w:rFonts w:ascii="Arial" w:eastAsia="宋体" w:hAnsi="Arial" w:cs="Arial"/>
          <w:color w:val="333333"/>
          <w:sz w:val="21"/>
          <w:szCs w:val="21"/>
        </w:rPr>
        <w:lastRenderedPageBreak/>
        <w:t xml:space="preserve">    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据网友鑫反馈，上述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c++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源码虽说从上面的</w:t>
      </w:r>
      <w:del w:id="1" w:author="Unknown">
        <w:r w:rsidRPr="009931D2">
          <w:rPr>
            <w:rFonts w:ascii="Arial" w:eastAsia="宋体" w:hAnsi="Arial" w:cs="Arial"/>
            <w:color w:val="333333"/>
            <w:sz w:val="21"/>
            <w:szCs w:val="21"/>
          </w:rPr>
          <w:fldChar w:fldCharType="begin"/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InstrText xml:space="preserve"> </w:delInstrText>
        </w:r>
        <w:r w:rsidRPr="009931D2">
          <w:rPr>
            <w:rFonts w:ascii="Arial" w:eastAsia="宋体" w:hAnsi="Arial" w:cs="Arial" w:hint="eastAsia"/>
            <w:color w:val="333333"/>
            <w:sz w:val="21"/>
            <w:szCs w:val="21"/>
          </w:rPr>
          <w:delInstrText>HYPERLINK "http://lib.csdn.net/base/softwaretest" \o "</w:delInstrText>
        </w:r>
        <w:r w:rsidRPr="009931D2">
          <w:rPr>
            <w:rFonts w:ascii="Arial" w:eastAsia="宋体" w:hAnsi="Arial" w:cs="Arial" w:hint="eastAsia"/>
            <w:color w:val="333333"/>
            <w:sz w:val="21"/>
            <w:szCs w:val="21"/>
          </w:rPr>
          <w:delInstrText>软件测试知识库</w:delInstrText>
        </w:r>
        <w:r w:rsidRPr="009931D2">
          <w:rPr>
            <w:rFonts w:ascii="Arial" w:eastAsia="宋体" w:hAnsi="Arial" w:cs="Arial" w:hint="eastAsia"/>
            <w:color w:val="333333"/>
            <w:sz w:val="21"/>
            <w:szCs w:val="21"/>
          </w:rPr>
          <w:delInstrText>" \t "_blank"</w:delInstr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InstrText xml:space="preserve"> </w:delInstr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fldChar w:fldCharType="separate"/>
        </w:r>
        <w:r w:rsidRPr="009931D2">
          <w:rPr>
            <w:rFonts w:ascii="Arial" w:eastAsia="宋体" w:hAnsi="Arial" w:cs="Arial"/>
            <w:b/>
            <w:bCs/>
            <w:color w:val="DF3434"/>
            <w:sz w:val="21"/>
            <w:u w:val="single"/>
          </w:rPr>
          <w:delText>测试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fldChar w:fldCharType="end"/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结果来看，没有问题。但程序还是有隐藏的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bug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，下面，分两个步骤再来测试下此段源码：</w:delText>
        </w:r>
      </w:del>
    </w:p>
    <w:p w:rsidR="009931D2" w:rsidRPr="009931D2" w:rsidRDefault="009931D2" w:rsidP="009931D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931D2">
        <w:rPr>
          <w:rFonts w:ascii="Arial" w:eastAsia="宋体" w:hAnsi="Arial" w:cs="Arial"/>
          <w:color w:val="333333"/>
          <w:sz w:val="21"/>
          <w:szCs w:val="21"/>
        </w:rPr>
        <w:t>    1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、首先在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RBTree.h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的最后里添加下述代码：</w:t>
      </w:r>
    </w:p>
    <w:p w:rsidR="009931D2" w:rsidRPr="009931D2" w:rsidRDefault="009931D2" w:rsidP="009931D2">
      <w:pPr>
        <w:numPr>
          <w:ilvl w:val="0"/>
          <w:numId w:val="3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9931D2" w:rsidRPr="009931D2" w:rsidRDefault="009931D2" w:rsidP="009931D2">
      <w:pPr>
        <w:numPr>
          <w:ilvl w:val="0"/>
          <w:numId w:val="3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void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PrintTree()  </w:t>
      </w:r>
    </w:p>
    <w:p w:rsidR="009931D2" w:rsidRPr="009931D2" w:rsidRDefault="009931D2" w:rsidP="009931D2">
      <w:pPr>
        <w:numPr>
          <w:ilvl w:val="0"/>
          <w:numId w:val="3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9931D2" w:rsidRPr="009931D2" w:rsidRDefault="009931D2" w:rsidP="009931D2">
      <w:pPr>
        <w:numPr>
          <w:ilvl w:val="0"/>
          <w:numId w:val="3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_printNode(m_root);  </w:t>
      </w:r>
    </w:p>
    <w:p w:rsidR="009931D2" w:rsidRPr="009931D2" w:rsidRDefault="009931D2" w:rsidP="009931D2">
      <w:pPr>
        <w:numPr>
          <w:ilvl w:val="0"/>
          <w:numId w:val="3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931D2" w:rsidRPr="009931D2" w:rsidRDefault="009931D2" w:rsidP="009931D2">
      <w:pPr>
        <w:numPr>
          <w:ilvl w:val="0"/>
          <w:numId w:val="3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b/>
          <w:bCs/>
          <w:color w:val="0000FF"/>
          <w:sz w:val="18"/>
        </w:rPr>
        <w:t>private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9931D2" w:rsidRPr="009931D2" w:rsidRDefault="009931D2" w:rsidP="009931D2">
      <w:pPr>
        <w:numPr>
          <w:ilvl w:val="0"/>
          <w:numId w:val="3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void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_printNode(RB_Node *node)  </w:t>
      </w:r>
    </w:p>
    <w:p w:rsidR="009931D2" w:rsidRPr="009931D2" w:rsidRDefault="009931D2" w:rsidP="009931D2">
      <w:pPr>
        <w:numPr>
          <w:ilvl w:val="0"/>
          <w:numId w:val="3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9931D2" w:rsidRPr="009931D2" w:rsidRDefault="009931D2" w:rsidP="009931D2">
      <w:pPr>
        <w:numPr>
          <w:ilvl w:val="0"/>
          <w:numId w:val="3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(node == NULL || node == m_nullNode)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return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31D2" w:rsidRPr="009931D2" w:rsidRDefault="009931D2" w:rsidP="009931D2">
      <w:pPr>
        <w:numPr>
          <w:ilvl w:val="0"/>
          <w:numId w:val="3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3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(node-&gt;parent == NULL || node-&gt;parent == m_nullNode){  </w:t>
      </w:r>
    </w:p>
    <w:p w:rsidR="009931D2" w:rsidRPr="009931D2" w:rsidRDefault="009931D2" w:rsidP="009931D2">
      <w:pPr>
        <w:numPr>
          <w:ilvl w:val="0"/>
          <w:numId w:val="3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printf(</w:t>
      </w:r>
      <w:r w:rsidRPr="009931D2">
        <w:rPr>
          <w:rFonts w:ascii="Consolas" w:eastAsia="宋体" w:hAnsi="Consolas" w:cs="Consolas"/>
          <w:color w:val="009900"/>
          <w:sz w:val="18"/>
        </w:rPr>
        <w:t>"root:%d/n"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node-&gt;data);  </w:t>
      </w:r>
    </w:p>
    <w:p w:rsidR="009931D2" w:rsidRPr="009931D2" w:rsidRDefault="009931D2" w:rsidP="009931D2">
      <w:pPr>
        <w:numPr>
          <w:ilvl w:val="0"/>
          <w:numId w:val="3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(node-&gt;parent-&gt;left == node){  </w:t>
      </w:r>
    </w:p>
    <w:p w:rsidR="009931D2" w:rsidRPr="009931D2" w:rsidRDefault="009931D2" w:rsidP="009931D2">
      <w:pPr>
        <w:numPr>
          <w:ilvl w:val="0"/>
          <w:numId w:val="3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printf(</w:t>
      </w:r>
      <w:r w:rsidRPr="009931D2">
        <w:rPr>
          <w:rFonts w:ascii="Consolas" w:eastAsia="宋体" w:hAnsi="Consolas" w:cs="Consolas"/>
          <w:color w:val="009900"/>
          <w:sz w:val="18"/>
        </w:rPr>
        <w:t>"left:%d, parent:%d/n"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node-&gt;data, node-&gt;parent-&gt;data);  </w:t>
      </w:r>
    </w:p>
    <w:p w:rsidR="009931D2" w:rsidRPr="009931D2" w:rsidRDefault="009931D2" w:rsidP="009931D2">
      <w:pPr>
        <w:numPr>
          <w:ilvl w:val="0"/>
          <w:numId w:val="3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(node-&gt;parent-&gt;right == node){  </w:t>
      </w:r>
    </w:p>
    <w:p w:rsidR="009931D2" w:rsidRPr="009931D2" w:rsidRDefault="009931D2" w:rsidP="009931D2">
      <w:pPr>
        <w:numPr>
          <w:ilvl w:val="0"/>
          <w:numId w:val="3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printf(</w:t>
      </w:r>
      <w:r w:rsidRPr="009931D2">
        <w:rPr>
          <w:rFonts w:ascii="Consolas" w:eastAsia="宋体" w:hAnsi="Consolas" w:cs="Consolas"/>
          <w:color w:val="009900"/>
          <w:sz w:val="18"/>
        </w:rPr>
        <w:t>"right:%d, parent:%d/n"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node-&gt;data, node-&gt;parent-&gt;data);  </w:t>
      </w:r>
    </w:p>
    <w:p w:rsidR="009931D2" w:rsidRPr="009931D2" w:rsidRDefault="009931D2" w:rsidP="009931D2">
      <w:pPr>
        <w:numPr>
          <w:ilvl w:val="0"/>
          <w:numId w:val="3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931D2" w:rsidRPr="009931D2" w:rsidRDefault="009931D2" w:rsidP="009931D2">
      <w:pPr>
        <w:numPr>
          <w:ilvl w:val="0"/>
          <w:numId w:val="3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3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_printNode(node-&gt;left);  </w:t>
      </w:r>
    </w:p>
    <w:p w:rsidR="009931D2" w:rsidRPr="009931D2" w:rsidRDefault="009931D2" w:rsidP="009931D2">
      <w:pPr>
        <w:numPr>
          <w:ilvl w:val="0"/>
          <w:numId w:val="3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_printNode(node-&gt;right);  </w:t>
      </w:r>
    </w:p>
    <w:p w:rsidR="009931D2" w:rsidRPr="009931D2" w:rsidRDefault="009931D2" w:rsidP="009931D2">
      <w:pPr>
        <w:numPr>
          <w:ilvl w:val="0"/>
          <w:numId w:val="3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931D2" w:rsidRPr="009931D2" w:rsidRDefault="009931D2" w:rsidP="009931D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931D2">
        <w:rPr>
          <w:rFonts w:ascii="Arial" w:eastAsia="宋体" w:hAnsi="Arial" w:cs="Arial"/>
          <w:color w:val="333333"/>
          <w:sz w:val="21"/>
          <w:szCs w:val="21"/>
        </w:rPr>
        <w:t>    2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、改写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RBTree.cpp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文件，如下：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//file RBTree.cpp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//written by saturnman</w:t>
      </w:r>
      <w:r w:rsidRPr="009931D2">
        <w:rPr>
          <w:rFonts w:ascii="Consolas" w:eastAsia="宋体" w:hAnsi="Consolas" w:cs="Consolas"/>
          <w:color w:val="999999"/>
          <w:sz w:val="18"/>
        </w:rPr>
        <w:t>，</w:t>
      </w:r>
      <w:r w:rsidRPr="009931D2">
        <w:rPr>
          <w:rFonts w:ascii="Consolas" w:eastAsia="宋体" w:hAnsi="Consolas" w:cs="Consolas"/>
          <w:color w:val="999999"/>
          <w:sz w:val="18"/>
        </w:rPr>
        <w:t>20101008</w:t>
      </w:r>
      <w:r w:rsidRPr="009931D2">
        <w:rPr>
          <w:rFonts w:ascii="Consolas" w:eastAsia="宋体" w:hAnsi="Consolas" w:cs="Consolas"/>
          <w:color w:val="999999"/>
          <w:sz w:val="18"/>
        </w:rPr>
        <w:t>。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//updated by July</w:t>
      </w:r>
      <w:r w:rsidRPr="009931D2">
        <w:rPr>
          <w:rFonts w:ascii="Consolas" w:eastAsia="宋体" w:hAnsi="Consolas" w:cs="Consolas"/>
          <w:color w:val="999999"/>
          <w:sz w:val="18"/>
        </w:rPr>
        <w:t>，</w:t>
      </w:r>
      <w:r w:rsidRPr="009931D2">
        <w:rPr>
          <w:rFonts w:ascii="Consolas" w:eastAsia="宋体" w:hAnsi="Consolas" w:cs="Consolas"/>
          <w:color w:val="999999"/>
          <w:sz w:val="18"/>
        </w:rPr>
        <w:t>20110329</w:t>
      </w:r>
      <w:r w:rsidRPr="009931D2">
        <w:rPr>
          <w:rFonts w:ascii="Consolas" w:eastAsia="宋体" w:hAnsi="Consolas" w:cs="Consolas"/>
          <w:color w:val="999999"/>
          <w:sz w:val="18"/>
        </w:rPr>
        <w:t>。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//</w:t>
      </w:r>
      <w:r w:rsidRPr="009931D2">
        <w:rPr>
          <w:rFonts w:ascii="Consolas" w:eastAsia="宋体" w:hAnsi="Consolas" w:cs="Consolas"/>
          <w:color w:val="999999"/>
          <w:sz w:val="18"/>
        </w:rPr>
        <w:t>所有的头文件都已补齐，现在您可以直接复制此份源码上机验证了（版权所有，侵权必究）。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//July</w:t>
      </w:r>
      <w:r w:rsidRPr="009931D2">
        <w:rPr>
          <w:rFonts w:ascii="Consolas" w:eastAsia="宋体" w:hAnsi="Consolas" w:cs="Consolas"/>
          <w:color w:val="999999"/>
          <w:sz w:val="18"/>
        </w:rPr>
        <w:t>、</w:t>
      </w:r>
      <w:r w:rsidRPr="009931D2">
        <w:rPr>
          <w:rFonts w:ascii="Consolas" w:eastAsia="宋体" w:hAnsi="Consolas" w:cs="Consolas"/>
          <w:color w:val="999999"/>
          <w:sz w:val="18"/>
        </w:rPr>
        <w:t>updated</w:t>
      </w:r>
      <w:r w:rsidRPr="009931D2">
        <w:rPr>
          <w:rFonts w:ascii="Consolas" w:eastAsia="宋体" w:hAnsi="Consolas" w:cs="Consolas"/>
          <w:color w:val="999999"/>
          <w:sz w:val="18"/>
        </w:rPr>
        <w:t>，</w:t>
      </w:r>
      <w:r w:rsidRPr="009931D2">
        <w:rPr>
          <w:rFonts w:ascii="Consolas" w:eastAsia="宋体" w:hAnsi="Consolas" w:cs="Consolas"/>
          <w:color w:val="999999"/>
          <w:sz w:val="18"/>
        </w:rPr>
        <w:t>2011.05.06</w:t>
      </w:r>
      <w:r w:rsidRPr="009931D2">
        <w:rPr>
          <w:rFonts w:ascii="Consolas" w:eastAsia="宋体" w:hAnsi="Consolas" w:cs="Consolas"/>
          <w:color w:val="999999"/>
          <w:sz w:val="18"/>
        </w:rPr>
        <w:t>。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808080"/>
          <w:sz w:val="18"/>
        </w:rPr>
        <w:t>#include&lt;iostream&gt;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808080"/>
          <w:sz w:val="18"/>
        </w:rPr>
        <w:t>#include&lt;algorithm&gt;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808080"/>
          <w:sz w:val="18"/>
        </w:rPr>
        <w:t>#include&lt;iterator&gt;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808080"/>
          <w:sz w:val="18"/>
        </w:rPr>
        <w:t>#include&lt;vector&gt;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808080"/>
          <w:sz w:val="18"/>
        </w:rPr>
        <w:t>#include&lt;sstream&gt;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//#include"RBTree.h"    //</w:t>
      </w:r>
      <w:r w:rsidRPr="009931D2">
        <w:rPr>
          <w:rFonts w:ascii="Consolas" w:eastAsia="宋体" w:hAnsi="Consolas" w:cs="Consolas"/>
          <w:color w:val="999999"/>
          <w:sz w:val="18"/>
        </w:rPr>
        <w:t>如果</w:t>
      </w:r>
      <w:r w:rsidRPr="009931D2">
        <w:rPr>
          <w:rFonts w:ascii="Consolas" w:eastAsia="宋体" w:hAnsi="Consolas" w:cs="Consolas"/>
          <w:color w:val="999999"/>
          <w:sz w:val="18"/>
        </w:rPr>
        <w:t>.h</w:t>
      </w:r>
      <w:r w:rsidRPr="009931D2">
        <w:rPr>
          <w:rFonts w:ascii="Consolas" w:eastAsia="宋体" w:hAnsi="Consolas" w:cs="Consolas"/>
          <w:color w:val="999999"/>
          <w:sz w:val="18"/>
        </w:rPr>
        <w:t>文件，和</w:t>
      </w:r>
      <w:r w:rsidRPr="009931D2">
        <w:rPr>
          <w:rFonts w:ascii="Consolas" w:eastAsia="宋体" w:hAnsi="Consolas" w:cs="Consolas"/>
          <w:color w:val="999999"/>
          <w:sz w:val="18"/>
        </w:rPr>
        <w:t>cpp</w:t>
      </w:r>
      <w:r w:rsidRPr="009931D2">
        <w:rPr>
          <w:rFonts w:ascii="Consolas" w:eastAsia="宋体" w:hAnsi="Consolas" w:cs="Consolas"/>
          <w:color w:val="999999"/>
          <w:sz w:val="18"/>
        </w:rPr>
        <w:t>文件放在一个文件里，此句去掉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b/>
          <w:bCs/>
          <w:color w:val="0000FF"/>
          <w:sz w:val="18"/>
        </w:rPr>
        <w:t>using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namespace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std; 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b/>
          <w:bCs/>
          <w:color w:val="2E8B57"/>
          <w:sz w:val="18"/>
        </w:rPr>
        <w:t>int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RB_Tree&lt;</w:t>
      </w:r>
      <w:r w:rsidRPr="009931D2">
        <w:rPr>
          <w:rFonts w:ascii="Consolas" w:eastAsia="宋体" w:hAnsi="Consolas" w:cs="Consolas"/>
          <w:b/>
          <w:bCs/>
          <w:color w:val="2E8B57"/>
          <w:sz w:val="18"/>
        </w:rPr>
        <w:t>int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9931D2">
        <w:rPr>
          <w:rFonts w:ascii="Consolas" w:eastAsia="宋体" w:hAnsi="Consolas" w:cs="Consolas"/>
          <w:b/>
          <w:bCs/>
          <w:color w:val="2E8B57"/>
          <w:sz w:val="18"/>
        </w:rPr>
        <w:t>int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&gt; tree; 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tree.Insert(12, 12); 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tree.Insert(1, 1); 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tree.Insert(9, 9); 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tree.Insert(2, 2); 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tree.Insert(0, 0); 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tree.Insert(11, 11); 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tree.Insert(7, 7); 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tree.Delete(9); 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tree.PrintTree(); 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31D2">
        <w:rPr>
          <w:rFonts w:ascii="Consolas" w:eastAsia="宋体" w:hAnsi="Consolas" w:cs="Consolas"/>
          <w:color w:val="999999"/>
          <w:sz w:val="18"/>
        </w:rPr>
        <w:t>/*vector&lt;int&gt; v;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lastRenderedPageBreak/>
        <w:t>  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for(int i=0;i&lt;20;++i)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{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    v.push_back(i);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}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random_shuffle(v.begin(),v.end());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copy(v.begin(),v.end(),ostream_iterator&lt;int&gt;(cout," "));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cout&lt;&lt;endl;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stringstream sstr;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for(i=0;i&lt;v.size();++i)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{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    tree.Insert(v[i],i);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    cout&lt;&lt;"insert:"&lt;&lt;v[i]&lt;&lt;endl;   //</w:t>
      </w:r>
      <w:r w:rsidRPr="009931D2">
        <w:rPr>
          <w:rFonts w:ascii="Consolas" w:eastAsia="宋体" w:hAnsi="Consolas" w:cs="Consolas"/>
          <w:color w:val="999999"/>
          <w:sz w:val="18"/>
        </w:rPr>
        <w:t>添加结点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}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for(i=0;i&lt;v.size();++i)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{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    cout&lt;&lt;"Delete:"&lt;&lt;v[i]&lt;&lt;endl;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    tree.Delete(v[i]);             //</w:t>
      </w:r>
      <w:r w:rsidRPr="009931D2">
        <w:rPr>
          <w:rFonts w:ascii="Consolas" w:eastAsia="宋体" w:hAnsi="Consolas" w:cs="Consolas"/>
          <w:color w:val="999999"/>
          <w:sz w:val="18"/>
        </w:rPr>
        <w:t>删除结点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    tree.InOrderTraverse();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}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cout&lt;&lt;endl;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    tree.InOrderTraverse();*/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31D2">
        <w:rPr>
          <w:rFonts w:ascii="Consolas" w:eastAsia="宋体" w:hAnsi="Consolas" w:cs="Consolas"/>
          <w:b/>
          <w:bCs/>
          <w:color w:val="0000FF"/>
          <w:sz w:val="18"/>
        </w:rPr>
        <w:t>return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9931D2" w:rsidRPr="009931D2" w:rsidRDefault="009931D2" w:rsidP="009931D2">
      <w:pPr>
        <w:numPr>
          <w:ilvl w:val="0"/>
          <w:numId w:val="4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931D2" w:rsidRPr="009931D2" w:rsidRDefault="009931D2" w:rsidP="009931D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931D2">
        <w:rPr>
          <w:rFonts w:ascii="Arial" w:eastAsia="宋体" w:hAnsi="Arial" w:cs="Arial"/>
          <w:color w:val="333333"/>
          <w:sz w:val="21"/>
          <w:szCs w:val="21"/>
        </w:rPr>
        <w:t xml:space="preserve">    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后经测试，结果，的确有误，即依次插入以下节点，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12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，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1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，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9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，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0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，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2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，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11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，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7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后，红黑树变为如下：</w:t>
      </w:r>
      <w:r>
        <w:rPr>
          <w:rFonts w:ascii="Arial" w:eastAsia="宋体" w:hAnsi="Arial" w:cs="Arial"/>
          <w:noProof/>
          <w:color w:val="333333"/>
          <w:sz w:val="21"/>
          <w:szCs w:val="21"/>
        </w:rPr>
        <w:drawing>
          <wp:inline distT="0" distB="0" distL="0" distR="0">
            <wp:extent cx="4333875" cy="4067175"/>
            <wp:effectExtent l="19050" t="0" r="9525" b="0"/>
            <wp:docPr id="4" name="图片 4" descr="http://hi.csdn.net/attachment/201103/28/8394323_1301300424hvM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103/28/8394323_1301300424hvMV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1D2" w:rsidRPr="009931D2" w:rsidRDefault="009931D2" w:rsidP="009931D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931D2">
        <w:rPr>
          <w:rFonts w:ascii="Arial" w:eastAsia="宋体" w:hAnsi="Arial" w:cs="Arial"/>
          <w:color w:val="333333"/>
          <w:sz w:val="21"/>
          <w:szCs w:val="21"/>
        </w:rPr>
        <w:lastRenderedPageBreak/>
        <w:t>然后删除根节点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9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，经过上述程序运行后，运行结果，如下：</w:t>
      </w:r>
      <w:r>
        <w:rPr>
          <w:rFonts w:ascii="Arial" w:eastAsia="宋体" w:hAnsi="Arial" w:cs="Arial"/>
          <w:noProof/>
          <w:color w:val="333333"/>
          <w:sz w:val="21"/>
          <w:szCs w:val="21"/>
        </w:rPr>
        <w:drawing>
          <wp:inline distT="0" distB="0" distL="0" distR="0">
            <wp:extent cx="6334125" cy="4124325"/>
            <wp:effectExtent l="19050" t="0" r="9525" b="0"/>
            <wp:docPr id="5" name="图片 5" descr="http://hi.csdn.net/attachment/201105/6/8394323_13046834889KZ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105/6/8394323_13046834889KZL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1D2" w:rsidRPr="009931D2" w:rsidRDefault="009931D2" w:rsidP="009931D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931D2">
        <w:rPr>
          <w:rFonts w:ascii="Arial" w:eastAsia="宋体" w:hAnsi="Arial" w:cs="Arial"/>
          <w:color w:val="333333"/>
          <w:sz w:val="21"/>
          <w:szCs w:val="21"/>
        </w:rPr>
        <w:t>即上述运行结果，所对应的红黑树的状态如下（此时，红黑树已经不再平衡，存在的问题确实已经很明显了）：</w:t>
      </w:r>
      <w:r>
        <w:rPr>
          <w:rFonts w:ascii="Arial" w:eastAsia="宋体" w:hAnsi="Arial" w:cs="Arial"/>
          <w:noProof/>
          <w:color w:val="333333"/>
          <w:sz w:val="21"/>
          <w:szCs w:val="21"/>
        </w:rPr>
        <w:drawing>
          <wp:inline distT="0" distB="0" distL="0" distR="0">
            <wp:extent cx="3743325" cy="3714750"/>
            <wp:effectExtent l="19050" t="0" r="9525" b="0"/>
            <wp:docPr id="6" name="图片 6" descr="http://hi.csdn.net/attachment/201105/6/8394323_1304683624Fi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.csdn.net/attachment/201105/6/8394323_1304683624Firl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1D2" w:rsidRPr="009931D2" w:rsidRDefault="009931D2" w:rsidP="009931D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931D2">
        <w:rPr>
          <w:rFonts w:ascii="Arial" w:eastAsia="宋体" w:hAnsi="Arial" w:cs="Arial"/>
          <w:color w:val="333333"/>
          <w:sz w:val="21"/>
          <w:szCs w:val="21"/>
        </w:rPr>
        <w:lastRenderedPageBreak/>
        <w:t xml:space="preserve">    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是的，如你所见，上述程序删除根节点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9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之后，正确的红黑树的状态应该为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7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代替根节点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9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，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7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成为新的根节点，且节点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7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着为黑色，而上述结果则是完全错误，红黑树已经完全不平衡。至此，终于发现，此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c++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程序存在隐藏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bug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了。至于修正，则还得等一段时间。</w:t>
      </w:r>
    </w:p>
    <w:p w:rsidR="009931D2" w:rsidRPr="009931D2" w:rsidRDefault="009931D2" w:rsidP="009931D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931D2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9931D2" w:rsidRPr="009931D2" w:rsidRDefault="009931D2" w:rsidP="009931D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931D2">
        <w:rPr>
          <w:rFonts w:ascii="Arial" w:eastAsia="宋体" w:hAnsi="Arial" w:cs="Arial"/>
          <w:b/>
          <w:bCs/>
          <w:color w:val="333333"/>
          <w:sz w:val="21"/>
        </w:rPr>
        <w:t xml:space="preserve">    </w:t>
      </w:r>
      <w:r w:rsidRPr="009931D2">
        <w:rPr>
          <w:rFonts w:ascii="Arial" w:eastAsia="宋体" w:hAnsi="Arial" w:cs="Arial"/>
          <w:b/>
          <w:bCs/>
          <w:color w:val="333333"/>
          <w:sz w:val="21"/>
        </w:rPr>
        <w:t>说明</w:t>
      </w:r>
      <w:del w:id="2" w:author="Unknown"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：此程序的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bug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是经网友鑫指出的，同时，他还发现，网上不少的程序，都存在这个问题，比如这里：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http://sd.csdn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fldChar w:fldCharType="begin"/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InstrText xml:space="preserve"> </w:delInstrText>
        </w:r>
        <w:r w:rsidRPr="009931D2">
          <w:rPr>
            <w:rFonts w:ascii="Arial" w:eastAsia="宋体" w:hAnsi="Arial" w:cs="Arial" w:hint="eastAsia"/>
            <w:color w:val="333333"/>
            <w:sz w:val="21"/>
            <w:szCs w:val="21"/>
          </w:rPr>
          <w:delInstrText>HYPERLINK "http://lib.csdn.net/base/dotnet" \o ".NET</w:delInstrText>
        </w:r>
        <w:r w:rsidRPr="009931D2">
          <w:rPr>
            <w:rFonts w:ascii="Arial" w:eastAsia="宋体" w:hAnsi="Arial" w:cs="Arial" w:hint="eastAsia"/>
            <w:color w:val="333333"/>
            <w:sz w:val="21"/>
            <w:szCs w:val="21"/>
          </w:rPr>
          <w:delInstrText>知识库</w:delInstrText>
        </w:r>
        <w:r w:rsidRPr="009931D2">
          <w:rPr>
            <w:rFonts w:ascii="Arial" w:eastAsia="宋体" w:hAnsi="Arial" w:cs="Arial" w:hint="eastAsia"/>
            <w:color w:val="333333"/>
            <w:sz w:val="21"/>
            <w:szCs w:val="21"/>
          </w:rPr>
          <w:delInstrText>" \t "_blank"</w:delInstr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InstrText xml:space="preserve"> </w:delInstr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fldChar w:fldCharType="separate"/>
        </w:r>
        <w:r w:rsidRPr="009931D2">
          <w:rPr>
            <w:rFonts w:ascii="Arial" w:eastAsia="宋体" w:hAnsi="Arial" w:cs="Arial"/>
            <w:b/>
            <w:bCs/>
            <w:color w:val="DF3434"/>
            <w:sz w:val="21"/>
            <w:u w:val="single"/>
          </w:rPr>
          <w:delText>.NET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fldChar w:fldCharType="end"/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/a/20110506/297285.html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的红黑树的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flash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演示版本，也存在此类的问题。已在原文下发表了以下评论：</w:delText>
        </w:r>
      </w:del>
    </w:p>
    <w:p w:rsidR="009931D2" w:rsidRPr="009931D2" w:rsidRDefault="009931D2" w:rsidP="009931D2">
      <w:pPr>
        <w:shd w:val="clear" w:color="auto" w:fill="FFFFFF"/>
        <w:adjustRightInd/>
        <w:snapToGrid/>
        <w:spacing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del w:id="3" w:author="Unknown"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很遗憾，经反复测试，红黑树的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flash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版本有问题（其它的暂还没发现问题）：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http://www.cs.usfca.edu/~galles/visualization/flash.html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。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br/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如依次往插入这个序列，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15,1,9,2,0,12,16,7,11,13,17,14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，然后再删除根节点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9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，严重的错误就出来了。上面的版本只是简单的一个步骤用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7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代替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9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，成为根节点，然后把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7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节点着为黑色。树却没有后续调整，完全不平衡。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br/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特此，把问题指出来，希望，这个红黑树的错误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flash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版本不致误导更多的人，同时，问题是朋友鑫提出的）。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br/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我会记住这个问题，如果解决了，再发布在博客里。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br/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后续：鑫指出：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avl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树也有问题。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br/>
          <w:delText>July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、结构之法</w:delText>
        </w:r>
        <w:r w:rsidRPr="009931D2">
          <w:rPr>
            <w:rFonts w:ascii="Arial" w:eastAsia="宋体" w:hAnsi="Arial" w:cs="Arial"/>
            <w:color w:val="333333"/>
            <w:sz w:val="21"/>
          </w:rPr>
          <w:delText> 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fldChar w:fldCharType="begin"/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InstrText xml:space="preserve"> </w:delInstrText>
        </w:r>
        <w:r w:rsidRPr="009931D2">
          <w:rPr>
            <w:rFonts w:ascii="Arial" w:eastAsia="宋体" w:hAnsi="Arial" w:cs="Arial" w:hint="eastAsia"/>
            <w:color w:val="333333"/>
            <w:sz w:val="21"/>
            <w:szCs w:val="21"/>
          </w:rPr>
          <w:delInstrText>HYPERLINK "http://lib.csdn.net/base/datastructure" \o "</w:delInstrText>
        </w:r>
        <w:r w:rsidRPr="009931D2">
          <w:rPr>
            <w:rFonts w:ascii="Arial" w:eastAsia="宋体" w:hAnsi="Arial" w:cs="Arial" w:hint="eastAsia"/>
            <w:color w:val="333333"/>
            <w:sz w:val="21"/>
            <w:szCs w:val="21"/>
          </w:rPr>
          <w:delInstrText>算法与数据结构知识库</w:delInstrText>
        </w:r>
        <w:r w:rsidRPr="009931D2">
          <w:rPr>
            <w:rFonts w:ascii="Arial" w:eastAsia="宋体" w:hAnsi="Arial" w:cs="Arial" w:hint="eastAsia"/>
            <w:color w:val="333333"/>
            <w:sz w:val="21"/>
            <w:szCs w:val="21"/>
          </w:rPr>
          <w:delInstrText>" \t "_blank"</w:delInstr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InstrText xml:space="preserve"> </w:delInstr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fldChar w:fldCharType="separate"/>
        </w:r>
        <w:r w:rsidRPr="009931D2">
          <w:rPr>
            <w:rFonts w:ascii="Arial" w:eastAsia="宋体" w:hAnsi="Arial" w:cs="Arial"/>
            <w:b/>
            <w:bCs/>
            <w:color w:val="DF3434"/>
            <w:sz w:val="21"/>
            <w:u w:val="single"/>
          </w:rPr>
          <w:delText>算法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fldChar w:fldCharType="end"/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之道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 xml:space="preserve"> 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博主。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br/>
          <w:delText>2011.05.07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。</w:delText>
        </w:r>
      </w:del>
    </w:p>
    <w:p w:rsidR="009931D2" w:rsidRPr="009931D2" w:rsidRDefault="009931D2" w:rsidP="009931D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931D2">
        <w:rPr>
          <w:rFonts w:ascii="Arial" w:eastAsia="宋体" w:hAnsi="Arial" w:cs="Arial"/>
          <w:color w:val="333333"/>
          <w:sz w:val="21"/>
          <w:szCs w:val="21"/>
        </w:rPr>
        <w:t xml:space="preserve">    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但事实是，果真如此么？请看下文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2.1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节的修正。</w:t>
      </w:r>
    </w:p>
    <w:p w:rsidR="009931D2" w:rsidRPr="009931D2" w:rsidRDefault="009931D2" w:rsidP="009931D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931D2">
        <w:rPr>
          <w:rFonts w:ascii="Arial" w:eastAsia="宋体" w:hAnsi="Arial" w:cs="Arial"/>
          <w:b/>
          <w:bCs/>
          <w:color w:val="800000"/>
          <w:sz w:val="21"/>
        </w:rPr>
        <w:t>2.1</w:t>
      </w:r>
      <w:r w:rsidRPr="009931D2">
        <w:rPr>
          <w:rFonts w:ascii="Arial" w:eastAsia="宋体" w:hAnsi="Arial" w:cs="Arial"/>
          <w:b/>
          <w:bCs/>
          <w:color w:val="800000"/>
          <w:sz w:val="21"/>
        </w:rPr>
        <w:t>、红黑树不要求严格平衡</w:t>
      </w:r>
    </w:p>
    <w:p w:rsidR="009931D2" w:rsidRPr="009931D2" w:rsidRDefault="009931D2" w:rsidP="009931D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931D2">
        <w:rPr>
          <w:rFonts w:ascii="Arial" w:eastAsia="宋体" w:hAnsi="Arial" w:cs="Arial"/>
          <w:color w:val="333333"/>
          <w:sz w:val="21"/>
          <w:szCs w:val="21"/>
        </w:rPr>
        <w:t xml:space="preserve">   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修正：本程序没有任何问题。有一点非常之重要，之前就是因为未意识到而造成上述错觉，即：</w:t>
      </w:r>
      <w:del w:id="4" w:author="Unknown">
        <w:r w:rsidRPr="009931D2">
          <w:rPr>
            <w:rFonts w:ascii="Arial" w:eastAsia="宋体" w:hAnsi="Arial" w:cs="Arial"/>
            <w:b/>
            <w:bCs/>
            <w:color w:val="333333"/>
            <w:sz w:val="21"/>
          </w:rPr>
          <w:delText>红黑树并非严格意义上的二叉查找树，它只要满足它本身的五点性质即可，不要求严格平衡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。所以，上面的例子中，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12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，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1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，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9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，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0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，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2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，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11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，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7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，然后删除根结点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9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，只要着色适当，同样不违反红黑树的五点性质。所以，结论是，我庸人自扰了，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sorry</w:delText>
        </w:r>
        <w:r w:rsidRPr="009931D2">
          <w:rPr>
            <w:rFonts w:ascii="Arial" w:eastAsia="宋体" w:hAnsi="Arial" w:cs="Arial"/>
            <w:color w:val="333333"/>
            <w:sz w:val="21"/>
            <w:szCs w:val="21"/>
          </w:rPr>
          <w:delText>。</w:delText>
        </w:r>
      </w:del>
    </w:p>
    <w:p w:rsidR="009931D2" w:rsidRPr="009931D2" w:rsidRDefault="009931D2" w:rsidP="009931D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931D2">
        <w:rPr>
          <w:rFonts w:ascii="Arial" w:eastAsia="宋体" w:hAnsi="Arial" w:cs="Arial"/>
          <w:color w:val="333333"/>
          <w:sz w:val="21"/>
          <w:szCs w:val="21"/>
        </w:rPr>
        <w:t xml:space="preserve">   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还是这句话，有任何问题，欢迎任何人提出或指正。</w:t>
      </w:r>
    </w:p>
    <w:p w:rsidR="009931D2" w:rsidRPr="009931D2" w:rsidRDefault="009931D2" w:rsidP="009931D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931D2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9931D2" w:rsidRPr="009931D2" w:rsidRDefault="009931D2" w:rsidP="009931D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931D2">
        <w:rPr>
          <w:rFonts w:ascii="Arial" w:eastAsia="宋体" w:hAnsi="Arial" w:cs="Arial"/>
          <w:b/>
          <w:bCs/>
          <w:color w:val="333333"/>
          <w:sz w:val="27"/>
        </w:rPr>
        <w:t>第三部分、读者反馈</w:t>
      </w:r>
    </w:p>
    <w:p w:rsidR="009931D2" w:rsidRPr="009931D2" w:rsidRDefault="009931D2" w:rsidP="009931D2">
      <w:pPr>
        <w:shd w:val="clear" w:color="auto" w:fill="FFFFFF"/>
        <w:adjustRightInd/>
        <w:snapToGrid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sz w:val="21"/>
          <w:szCs w:val="21"/>
        </w:rPr>
      </w:pPr>
      <w:r w:rsidRPr="009931D2">
        <w:rPr>
          <w:rFonts w:ascii="Arial" w:eastAsia="宋体" w:hAnsi="Arial" w:cs="Arial"/>
          <w:b/>
          <w:bCs/>
          <w:color w:val="333333"/>
          <w:sz w:val="21"/>
        </w:rPr>
        <w:t>关于</w:t>
      </w:r>
      <w:r w:rsidRPr="009931D2">
        <w:rPr>
          <w:rFonts w:ascii="Arial" w:eastAsia="宋体" w:hAnsi="Arial" w:cs="Arial"/>
          <w:b/>
          <w:bCs/>
          <w:color w:val="333333"/>
          <w:sz w:val="21"/>
        </w:rPr>
        <w:t>RB_Tree</w:t>
      </w:r>
      <w:r w:rsidRPr="009931D2">
        <w:rPr>
          <w:rFonts w:ascii="Arial" w:eastAsia="宋体" w:hAnsi="Arial" w:cs="Arial"/>
          <w:b/>
          <w:bCs/>
          <w:color w:val="333333"/>
          <w:sz w:val="21"/>
        </w:rPr>
        <w:t>插入删除操作的讨论</w:t>
      </w:r>
    </w:p>
    <w:p w:rsidR="009931D2" w:rsidRPr="009931D2" w:rsidRDefault="009931D2" w:rsidP="009931D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931D2">
        <w:rPr>
          <w:rFonts w:ascii="Times New Roman" w:eastAsia="宋体" w:hAnsi="Times New Roman" w:cs="Times New Roman"/>
          <w:color w:val="333333"/>
          <w:sz w:val="21"/>
          <w:szCs w:val="21"/>
        </w:rPr>
        <w:lastRenderedPageBreak/>
        <w:t>July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：</w:t>
      </w:r>
    </w:p>
    <w:p w:rsidR="009931D2" w:rsidRPr="009931D2" w:rsidRDefault="009931D2" w:rsidP="009931D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931D2">
        <w:rPr>
          <w:rFonts w:ascii="Arial" w:eastAsia="宋体" w:hAnsi="Arial" w:cs="Arial"/>
          <w:color w:val="333333"/>
          <w:sz w:val="21"/>
          <w:szCs w:val="21"/>
        </w:rPr>
        <w:t>你好！关于</w:t>
      </w:r>
      <w:r w:rsidRPr="009931D2">
        <w:rPr>
          <w:rFonts w:ascii="Times New Roman" w:eastAsia="宋体" w:hAnsi="Times New Roman" w:cs="Times New Roman"/>
          <w:color w:val="333333"/>
          <w:sz w:val="21"/>
          <w:szCs w:val="21"/>
        </w:rPr>
        <w:t>RB_Tree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的完整实现代码，你已经在你的博客中写出了。但我认为，你的代码中有需要改正的地方。</w:t>
      </w:r>
    </w:p>
    <w:p w:rsidR="009931D2" w:rsidRPr="009931D2" w:rsidRDefault="009931D2" w:rsidP="009931D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931D2">
        <w:rPr>
          <w:rFonts w:ascii="Arial" w:eastAsia="宋体" w:hAnsi="Arial" w:cs="Arial"/>
          <w:b/>
          <w:bCs/>
          <w:i/>
          <w:iCs/>
          <w:color w:val="333333"/>
          <w:sz w:val="21"/>
        </w:rPr>
        <w:t>起</w:t>
      </w:r>
      <w:r w:rsidRPr="009931D2">
        <w:rPr>
          <w:rFonts w:ascii="Arial" w:eastAsia="宋体" w:hAnsi="Arial" w:cs="Arial"/>
          <w:b/>
          <w:bCs/>
          <w:i/>
          <w:iCs/>
          <w:color w:val="333333"/>
          <w:sz w:val="21"/>
        </w:rPr>
        <w:t xml:space="preserve"> </w:t>
      </w:r>
      <w:r w:rsidRPr="009931D2">
        <w:rPr>
          <w:rFonts w:ascii="Arial" w:eastAsia="宋体" w:hAnsi="Arial" w:cs="Arial"/>
          <w:b/>
          <w:bCs/>
          <w:i/>
          <w:iCs/>
          <w:color w:val="333333"/>
          <w:sz w:val="21"/>
        </w:rPr>
        <w:t>因</w:t>
      </w:r>
    </w:p>
    <w:p w:rsidR="009931D2" w:rsidRPr="009931D2" w:rsidRDefault="009931D2" w:rsidP="009931D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931D2">
        <w:rPr>
          <w:rFonts w:ascii="Times New Roman" w:eastAsia="宋体" w:hAnsi="Times New Roman" w:cs="Times New Roman"/>
          <w:color w:val="333333"/>
          <w:sz w:val="21"/>
          <w:szCs w:val="21"/>
        </w:rPr>
        <w:t>      </w:t>
      </w:r>
      <w:r w:rsidRPr="009931D2">
        <w:rPr>
          <w:rFonts w:ascii="Times New Roman" w:eastAsia="宋体" w:hAnsi="Times New Roman" w:cs="Times New Roman"/>
          <w:color w:val="333333"/>
          <w:sz w:val="21"/>
        </w:rPr>
        <w:t> 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我这段时间正好在学习</w:t>
      </w:r>
      <w:r w:rsidRPr="009931D2">
        <w:rPr>
          <w:rFonts w:ascii="Times New Roman" w:eastAsia="宋体" w:hAnsi="Times New Roman" w:cs="Times New Roman"/>
          <w:color w:val="333333"/>
          <w:sz w:val="21"/>
          <w:szCs w:val="21"/>
        </w:rPr>
        <w:t>RB_Tree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，由于我忽略了</w:t>
      </w:r>
      <w:r w:rsidRPr="009931D2">
        <w:rPr>
          <w:rFonts w:ascii="Times New Roman" w:eastAsia="宋体" w:hAnsi="Times New Roman" w:cs="Times New Roman"/>
          <w:color w:val="333333"/>
          <w:sz w:val="21"/>
          <w:szCs w:val="21"/>
        </w:rPr>
        <w:t>RB_Tree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的性质</w:t>
      </w:r>
      <w:r w:rsidRPr="009931D2">
        <w:rPr>
          <w:rFonts w:ascii="Times New Roman" w:eastAsia="宋体" w:hAnsi="Times New Roman" w:cs="Times New Roman"/>
          <w:color w:val="333333"/>
          <w:sz w:val="21"/>
          <w:szCs w:val="21"/>
        </w:rPr>
        <w:t>(3)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：每个叶子结点都是黑色的，导致我对</w:t>
      </w:r>
      <w:r w:rsidRPr="009931D2">
        <w:rPr>
          <w:rFonts w:ascii="Times New Roman" w:eastAsia="宋体" w:hAnsi="Times New Roman" w:cs="Times New Roman"/>
          <w:color w:val="333333"/>
          <w:sz w:val="21"/>
          <w:szCs w:val="21"/>
        </w:rPr>
        <w:t>RB_Tree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的操作纠结了好几天。在我还没意识到的时候，偶然间看到你的博客，想从中获得答案。然后就发现其中有值得商榷的地方。</w:t>
      </w:r>
    </w:p>
    <w:p w:rsidR="009931D2" w:rsidRPr="009931D2" w:rsidRDefault="009931D2" w:rsidP="009931D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931D2">
        <w:rPr>
          <w:rFonts w:ascii="Arial" w:eastAsia="宋体" w:hAnsi="Arial" w:cs="Arial"/>
          <w:b/>
          <w:bCs/>
          <w:i/>
          <w:iCs/>
          <w:color w:val="333333"/>
          <w:sz w:val="21"/>
        </w:rPr>
        <w:t>错</w:t>
      </w:r>
      <w:r w:rsidRPr="009931D2">
        <w:rPr>
          <w:rFonts w:ascii="Arial" w:eastAsia="宋体" w:hAnsi="Arial" w:cs="Arial"/>
          <w:b/>
          <w:bCs/>
          <w:i/>
          <w:iCs/>
          <w:color w:val="333333"/>
          <w:sz w:val="21"/>
        </w:rPr>
        <w:t xml:space="preserve"> </w:t>
      </w:r>
      <w:r w:rsidRPr="009931D2">
        <w:rPr>
          <w:rFonts w:ascii="Arial" w:eastAsia="宋体" w:hAnsi="Arial" w:cs="Arial"/>
          <w:b/>
          <w:bCs/>
          <w:i/>
          <w:iCs/>
          <w:color w:val="333333"/>
          <w:sz w:val="21"/>
        </w:rPr>
        <w:t>误</w:t>
      </w:r>
    </w:p>
    <w:p w:rsidR="009931D2" w:rsidRPr="009931D2" w:rsidRDefault="009931D2" w:rsidP="009931D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931D2">
        <w:rPr>
          <w:rFonts w:ascii="Times New Roman" w:eastAsia="宋体" w:hAnsi="Times New Roman" w:cs="Times New Roman"/>
          <w:color w:val="333333"/>
          <w:sz w:val="21"/>
          <w:szCs w:val="21"/>
        </w:rPr>
        <w:t>      </w:t>
      </w:r>
      <w:r w:rsidRPr="009931D2">
        <w:rPr>
          <w:rFonts w:ascii="Times New Roman" w:eastAsia="宋体" w:hAnsi="Times New Roman" w:cs="Times New Roman"/>
          <w:color w:val="333333"/>
          <w:sz w:val="21"/>
        </w:rPr>
        <w:t> 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下图是你写的插入修正函数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InsertFixUp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的部分截图：</w:t>
      </w:r>
    </w:p>
    <w:p w:rsidR="009931D2" w:rsidRPr="009931D2" w:rsidRDefault="009931D2" w:rsidP="009931D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931D2">
        <w:rPr>
          <w:rFonts w:ascii="Arial" w:eastAsia="宋体" w:hAnsi="Arial" w:cs="Arial"/>
          <w:color w:val="333333"/>
          <w:sz w:val="21"/>
          <w:szCs w:val="21"/>
        </w:rPr>
        <w:t> 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你的文章地址：</w:t>
      </w:r>
      <w:hyperlink r:id="rId17" w:tgtFrame="_blank" w:history="1">
        <w:r w:rsidRPr="009931D2">
          <w:rPr>
            <w:rFonts w:ascii="Times New Roman" w:eastAsia="宋体" w:hAnsi="Times New Roman" w:cs="Times New Roman"/>
            <w:color w:val="0000FF"/>
            <w:sz w:val="21"/>
            <w:u w:val="single"/>
          </w:rPr>
          <w:t>http://blog.csdn.net/v_july_v/article/details/6285620</w:t>
        </w:r>
      </w:hyperlink>
    </w:p>
    <w:p w:rsidR="009931D2" w:rsidRPr="009931D2" w:rsidRDefault="009931D2" w:rsidP="009931D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931D2">
        <w:rPr>
          <w:rFonts w:ascii="Times New Roman" w:eastAsia="宋体" w:hAnsi="Times New Roman" w:cs="Times New Roman"/>
          <w:color w:val="333333"/>
          <w:sz w:val="21"/>
          <w:szCs w:val="21"/>
        </w:rPr>
        <w:lastRenderedPageBreak/>
        <w:t> </w:t>
      </w:r>
      <w:r>
        <w:rPr>
          <w:rFonts w:ascii="Times New Roman" w:eastAsia="宋体" w:hAnsi="Times New Roman" w:cs="Times New Roman"/>
          <w:noProof/>
          <w:color w:val="333333"/>
          <w:sz w:val="21"/>
          <w:szCs w:val="21"/>
        </w:rPr>
        <w:drawing>
          <wp:inline distT="0" distB="0" distL="0" distR="0">
            <wp:extent cx="5667375" cy="5505450"/>
            <wp:effectExtent l="19050" t="0" r="9525" b="0"/>
            <wp:docPr id="7" name="图片 7" descr="http://hi.csdn.net/attachment/201110/6/0_1317882449Ik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.csdn.net/attachment/201110/6/0_1317882449IkMe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50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1D2" w:rsidRPr="009931D2" w:rsidRDefault="009931D2" w:rsidP="009931D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931D2">
        <w:rPr>
          <w:rFonts w:ascii="Times New Roman" w:eastAsia="宋体" w:hAnsi="Times New Roman" w:cs="Times New Roman"/>
          <w:color w:val="333333"/>
          <w:sz w:val="21"/>
          <w:szCs w:val="21"/>
        </w:rPr>
        <w:t>                                                         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图</w:t>
      </w:r>
      <w:r w:rsidRPr="009931D2">
        <w:rPr>
          <w:rFonts w:ascii="Times New Roman" w:eastAsia="宋体" w:hAnsi="Times New Roman" w:cs="Times New Roman"/>
          <w:color w:val="333333"/>
          <w:sz w:val="21"/>
          <w:szCs w:val="21"/>
        </w:rPr>
        <w:t>  1</w:t>
      </w:r>
    </w:p>
    <w:p w:rsidR="009931D2" w:rsidRPr="009931D2" w:rsidRDefault="009931D2" w:rsidP="009931D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931D2">
        <w:rPr>
          <w:rFonts w:ascii="Arial" w:eastAsia="宋体" w:hAnsi="Arial" w:cs="Arial"/>
          <w:color w:val="333333"/>
          <w:sz w:val="21"/>
          <w:szCs w:val="21"/>
        </w:rPr>
        <w:t xml:space="preserve">    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正如《算法导论》所言，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 xml:space="preserve">InsertFixUp 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中每一次</w:t>
      </w:r>
      <w:r w:rsidRPr="009931D2">
        <w:rPr>
          <w:rFonts w:ascii="Times New Roman" w:eastAsia="宋体" w:hAnsi="Times New Roman" w:cs="Times New Roman"/>
          <w:color w:val="333333"/>
          <w:sz w:val="21"/>
          <w:szCs w:val="21"/>
        </w:rPr>
        <w:t>while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循环都要面对</w:t>
      </w:r>
      <w:r w:rsidRPr="009931D2">
        <w:rPr>
          <w:rFonts w:ascii="Times New Roman" w:eastAsia="宋体" w:hAnsi="Times New Roman" w:cs="Times New Roman"/>
          <w:color w:val="333333"/>
          <w:sz w:val="21"/>
          <w:szCs w:val="21"/>
        </w:rPr>
        <w:t>3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种情况：</w:t>
      </w:r>
    </w:p>
    <w:p w:rsidR="009931D2" w:rsidRPr="009931D2" w:rsidRDefault="009931D2" w:rsidP="009931D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931D2">
        <w:rPr>
          <w:rFonts w:ascii="Times New Roman" w:eastAsia="宋体" w:hAnsi="Times New Roman" w:cs="Times New Roman"/>
          <w:color w:val="333333"/>
          <w:sz w:val="21"/>
          <w:szCs w:val="21"/>
        </w:rPr>
        <w:t>case 1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：</w:t>
      </w:r>
      <w:r w:rsidRPr="009931D2">
        <w:rPr>
          <w:rFonts w:ascii="Times New Roman" w:eastAsia="宋体" w:hAnsi="Times New Roman" w:cs="Times New Roman"/>
          <w:color w:val="333333"/>
          <w:sz w:val="21"/>
          <w:szCs w:val="21"/>
        </w:rPr>
        <w:t>z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的叔叔</w:t>
      </w:r>
      <w:r w:rsidRPr="009931D2">
        <w:rPr>
          <w:rFonts w:ascii="Times New Roman" w:eastAsia="宋体" w:hAnsi="Times New Roman" w:cs="Times New Roman"/>
          <w:color w:val="333333"/>
          <w:sz w:val="21"/>
          <w:szCs w:val="21"/>
        </w:rPr>
        <w:t>y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是红色的；</w:t>
      </w:r>
    </w:p>
    <w:p w:rsidR="009931D2" w:rsidRPr="009931D2" w:rsidRDefault="009931D2" w:rsidP="009931D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931D2">
        <w:rPr>
          <w:rFonts w:ascii="Times New Roman" w:eastAsia="宋体" w:hAnsi="Times New Roman" w:cs="Times New Roman"/>
          <w:color w:val="333333"/>
          <w:sz w:val="21"/>
          <w:szCs w:val="21"/>
        </w:rPr>
        <w:t>case 2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：</w:t>
      </w:r>
      <w:r w:rsidRPr="009931D2">
        <w:rPr>
          <w:rFonts w:ascii="Times New Roman" w:eastAsia="宋体" w:hAnsi="Times New Roman" w:cs="Times New Roman"/>
          <w:color w:val="333333"/>
          <w:sz w:val="21"/>
          <w:szCs w:val="21"/>
        </w:rPr>
        <w:t>z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的叔叔</w:t>
      </w:r>
      <w:r w:rsidRPr="009931D2">
        <w:rPr>
          <w:rFonts w:ascii="Times New Roman" w:eastAsia="宋体" w:hAnsi="Times New Roman" w:cs="Times New Roman"/>
          <w:color w:val="333333"/>
          <w:sz w:val="21"/>
          <w:szCs w:val="21"/>
        </w:rPr>
        <w:t>y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是黑色的，且</w:t>
      </w:r>
      <w:r w:rsidRPr="009931D2">
        <w:rPr>
          <w:rFonts w:ascii="Times New Roman" w:eastAsia="宋体" w:hAnsi="Times New Roman" w:cs="Times New Roman"/>
          <w:color w:val="333333"/>
          <w:sz w:val="21"/>
          <w:szCs w:val="21"/>
        </w:rPr>
        <w:t>z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是右孩子；</w:t>
      </w:r>
    </w:p>
    <w:p w:rsidR="009931D2" w:rsidRPr="009931D2" w:rsidRDefault="009931D2" w:rsidP="009931D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931D2">
        <w:rPr>
          <w:rFonts w:ascii="Times New Roman" w:eastAsia="宋体" w:hAnsi="Times New Roman" w:cs="Times New Roman"/>
          <w:color w:val="333333"/>
          <w:sz w:val="21"/>
          <w:szCs w:val="21"/>
        </w:rPr>
        <w:t>case 3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：</w:t>
      </w:r>
      <w:r w:rsidRPr="009931D2">
        <w:rPr>
          <w:rFonts w:ascii="Times New Roman" w:eastAsia="宋体" w:hAnsi="Times New Roman" w:cs="Times New Roman"/>
          <w:color w:val="333333"/>
          <w:sz w:val="21"/>
          <w:szCs w:val="21"/>
        </w:rPr>
        <w:t>z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的叔叔</w:t>
      </w:r>
      <w:r w:rsidRPr="009931D2">
        <w:rPr>
          <w:rFonts w:ascii="Times New Roman" w:eastAsia="宋体" w:hAnsi="Times New Roman" w:cs="Times New Roman"/>
          <w:color w:val="333333"/>
          <w:sz w:val="21"/>
          <w:szCs w:val="21"/>
        </w:rPr>
        <w:t>y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是黑色的，且</w:t>
      </w:r>
      <w:r w:rsidRPr="009931D2">
        <w:rPr>
          <w:rFonts w:ascii="Times New Roman" w:eastAsia="宋体" w:hAnsi="Times New Roman" w:cs="Times New Roman"/>
          <w:color w:val="333333"/>
          <w:sz w:val="21"/>
          <w:szCs w:val="21"/>
        </w:rPr>
        <w:t>z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是左孩子</w:t>
      </w:r>
      <w:r w:rsidRPr="009931D2">
        <w:rPr>
          <w:rFonts w:ascii="Times New Roman" w:eastAsia="宋体" w:hAnsi="Times New Roman" w:cs="Times New Roman"/>
          <w:color w:val="333333"/>
          <w:sz w:val="21"/>
          <w:szCs w:val="21"/>
        </w:rPr>
        <w:t>.</w:t>
      </w:r>
    </w:p>
    <w:p w:rsidR="009931D2" w:rsidRPr="009931D2" w:rsidRDefault="009931D2" w:rsidP="009931D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931D2">
        <w:rPr>
          <w:rFonts w:ascii="Arial" w:eastAsia="宋体" w:hAnsi="Arial" w:cs="Arial"/>
          <w:color w:val="333333"/>
          <w:sz w:val="21"/>
          <w:szCs w:val="21"/>
        </w:rPr>
        <w:t>并且</w:t>
      </w:r>
      <w:r w:rsidRPr="009931D2">
        <w:rPr>
          <w:rFonts w:ascii="Times New Roman" w:eastAsia="宋体" w:hAnsi="Times New Roman" w:cs="Times New Roman"/>
          <w:b/>
          <w:bCs/>
          <w:color w:val="333333"/>
          <w:sz w:val="21"/>
        </w:rPr>
        <w:t>case 2</w:t>
      </w:r>
      <w:r w:rsidRPr="009931D2">
        <w:rPr>
          <w:rFonts w:ascii="Arial" w:eastAsia="宋体" w:hAnsi="Arial" w:cs="Arial"/>
          <w:b/>
          <w:bCs/>
          <w:color w:val="333333"/>
          <w:sz w:val="21"/>
        </w:rPr>
        <w:t>是落在</w:t>
      </w:r>
      <w:r w:rsidRPr="009931D2">
        <w:rPr>
          <w:rFonts w:ascii="Times New Roman" w:eastAsia="宋体" w:hAnsi="Times New Roman" w:cs="Times New Roman"/>
          <w:b/>
          <w:bCs/>
          <w:color w:val="333333"/>
          <w:sz w:val="21"/>
        </w:rPr>
        <w:t>case 3</w:t>
      </w:r>
      <w:r w:rsidRPr="009931D2">
        <w:rPr>
          <w:rFonts w:ascii="Arial" w:eastAsia="宋体" w:hAnsi="Arial" w:cs="Arial"/>
          <w:b/>
          <w:bCs/>
          <w:color w:val="333333"/>
          <w:sz w:val="21"/>
        </w:rPr>
        <w:t>内的，所以这两种情况不是相互排斥的！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而在你的代码中，将</w:t>
      </w:r>
      <w:r w:rsidRPr="009931D2">
        <w:rPr>
          <w:rFonts w:ascii="Times New Roman" w:eastAsia="宋体" w:hAnsi="Times New Roman" w:cs="Times New Roman"/>
          <w:color w:val="333333"/>
          <w:sz w:val="21"/>
          <w:szCs w:val="21"/>
        </w:rPr>
        <w:t>case 2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和</w:t>
      </w:r>
      <w:r w:rsidRPr="009931D2">
        <w:rPr>
          <w:rFonts w:ascii="Times New Roman" w:eastAsia="宋体" w:hAnsi="Times New Roman" w:cs="Times New Roman"/>
          <w:color w:val="333333"/>
          <w:sz w:val="21"/>
          <w:szCs w:val="21"/>
        </w:rPr>
        <w:t>case 3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分别放在</w:t>
      </w:r>
      <w:r w:rsidRPr="009931D2">
        <w:rPr>
          <w:rFonts w:ascii="Times New Roman" w:eastAsia="宋体" w:hAnsi="Times New Roman" w:cs="Times New Roman"/>
          <w:color w:val="333333"/>
          <w:sz w:val="21"/>
          <w:szCs w:val="21"/>
        </w:rPr>
        <w:t>if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和</w:t>
      </w:r>
      <w:r w:rsidRPr="009931D2">
        <w:rPr>
          <w:rFonts w:ascii="Times New Roman" w:eastAsia="宋体" w:hAnsi="Times New Roman" w:cs="Times New Roman"/>
          <w:color w:val="333333"/>
          <w:sz w:val="21"/>
          <w:szCs w:val="21"/>
        </w:rPr>
        <w:t>else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中，导致它们相互独立。这是不对的。</w:t>
      </w:r>
    </w:p>
    <w:p w:rsidR="009931D2" w:rsidRPr="009931D2" w:rsidRDefault="009931D2" w:rsidP="009931D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931D2">
        <w:rPr>
          <w:rFonts w:ascii="Times New Roman" w:eastAsia="宋体" w:hAnsi="Times New Roman" w:cs="Times New Roman"/>
          <w:color w:val="333333"/>
          <w:sz w:val="21"/>
          <w:szCs w:val="21"/>
        </w:rPr>
        <w:lastRenderedPageBreak/>
        <w:t> </w:t>
      </w:r>
    </w:p>
    <w:p w:rsidR="009931D2" w:rsidRPr="009931D2" w:rsidRDefault="009931D2" w:rsidP="009931D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931D2">
        <w:rPr>
          <w:rFonts w:ascii="Arial" w:eastAsia="宋体" w:hAnsi="Arial" w:cs="Arial"/>
          <w:b/>
          <w:bCs/>
          <w:i/>
          <w:iCs/>
          <w:color w:val="333333"/>
          <w:sz w:val="21"/>
        </w:rPr>
        <w:t>修</w:t>
      </w:r>
      <w:r w:rsidRPr="009931D2">
        <w:rPr>
          <w:rFonts w:ascii="Arial" w:eastAsia="宋体" w:hAnsi="Arial" w:cs="Arial"/>
          <w:b/>
          <w:bCs/>
          <w:i/>
          <w:iCs/>
          <w:color w:val="333333"/>
          <w:sz w:val="21"/>
        </w:rPr>
        <w:t xml:space="preserve"> </w:t>
      </w:r>
      <w:r w:rsidRPr="009931D2">
        <w:rPr>
          <w:rFonts w:ascii="Arial" w:eastAsia="宋体" w:hAnsi="Arial" w:cs="Arial"/>
          <w:b/>
          <w:bCs/>
          <w:i/>
          <w:iCs/>
          <w:color w:val="333333"/>
          <w:sz w:val="21"/>
        </w:rPr>
        <w:t>正</w:t>
      </w:r>
    </w:p>
    <w:p w:rsidR="009931D2" w:rsidRPr="009931D2" w:rsidRDefault="009931D2" w:rsidP="009931D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931D2">
        <w:rPr>
          <w:rFonts w:ascii="Times New Roman" w:eastAsia="宋体" w:hAnsi="Times New Roman" w:cs="Times New Roman"/>
          <w:color w:val="333333"/>
          <w:sz w:val="21"/>
          <w:szCs w:val="21"/>
        </w:rPr>
        <w:t>      </w:t>
      </w:r>
      <w:r w:rsidRPr="009931D2">
        <w:rPr>
          <w:rFonts w:ascii="Times New Roman" w:eastAsia="宋体" w:hAnsi="Times New Roman" w:cs="Times New Roman"/>
          <w:color w:val="333333"/>
          <w:sz w:val="21"/>
        </w:rPr>
        <w:t> 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所以，在图</w:t>
      </w:r>
      <w:r w:rsidRPr="009931D2">
        <w:rPr>
          <w:rFonts w:ascii="Times New Roman" w:eastAsia="宋体" w:hAnsi="Times New Roman" w:cs="Times New Roman"/>
          <w:color w:val="333333"/>
          <w:sz w:val="21"/>
          <w:szCs w:val="21"/>
        </w:rPr>
        <w:t>1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中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“</w:t>
      </w:r>
      <w:r w:rsidRPr="009931D2">
        <w:rPr>
          <w:rFonts w:ascii="Arial" w:eastAsia="宋体" w:hAnsi="Arial" w:cs="Arial"/>
          <w:b/>
          <w:bCs/>
          <w:color w:val="333333"/>
          <w:sz w:val="21"/>
        </w:rPr>
        <w:t>标记</w:t>
      </w:r>
      <w:r w:rsidRPr="009931D2">
        <w:rPr>
          <w:rFonts w:ascii="宋体" w:eastAsia="宋体" w:hAnsi="宋体" w:cs="宋体" w:hint="eastAsia"/>
          <w:b/>
          <w:bCs/>
          <w:color w:val="333333"/>
          <w:sz w:val="21"/>
        </w:rPr>
        <w:t>①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”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处的</w:t>
      </w:r>
      <w:r w:rsidRPr="009931D2">
        <w:rPr>
          <w:rFonts w:ascii="Times New Roman" w:eastAsia="宋体" w:hAnsi="Times New Roman" w:cs="Times New Roman"/>
          <w:color w:val="333333"/>
          <w:sz w:val="21"/>
          <w:szCs w:val="21"/>
        </w:rPr>
        <w:t>else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是不能加的，应将其删除。</w:t>
      </w:r>
    </w:p>
    <w:p w:rsidR="009931D2" w:rsidRPr="009931D2" w:rsidRDefault="009931D2" w:rsidP="009931D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931D2">
        <w:rPr>
          <w:rFonts w:ascii="Times New Roman" w:eastAsia="宋体" w:hAnsi="Times New Roman" w:cs="Times New Roman"/>
          <w:color w:val="333333"/>
          <w:sz w:val="21"/>
          <w:szCs w:val="21"/>
        </w:rPr>
        <w:t>      </w:t>
      </w:r>
      <w:r w:rsidRPr="009931D2">
        <w:rPr>
          <w:rFonts w:ascii="Times New Roman" w:eastAsia="宋体" w:hAnsi="Times New Roman" w:cs="Times New Roman"/>
          <w:color w:val="333333"/>
          <w:sz w:val="21"/>
        </w:rPr>
        <w:t> 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遗憾的是，我认为你的</w:t>
      </w:r>
      <w:r w:rsidRPr="009931D2">
        <w:rPr>
          <w:rFonts w:ascii="Times New Roman" w:eastAsia="宋体" w:hAnsi="Times New Roman" w:cs="Times New Roman"/>
          <w:color w:val="333333"/>
          <w:sz w:val="21"/>
          <w:szCs w:val="21"/>
        </w:rPr>
        <w:t>RB_Tree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的删除修正操作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DeleteFixUp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也出现了类似的错误：对于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DeleteFixUp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所处理的</w:t>
      </w:r>
      <w:r w:rsidRPr="009931D2">
        <w:rPr>
          <w:rFonts w:ascii="Times New Roman" w:eastAsia="宋体" w:hAnsi="Times New Roman" w:cs="Times New Roman"/>
          <w:color w:val="333333"/>
          <w:sz w:val="21"/>
          <w:szCs w:val="21"/>
        </w:rPr>
        <w:t>4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种情况也同样不是相互排斥的，而你用一组</w:t>
      </w:r>
      <w:r w:rsidRPr="009931D2">
        <w:rPr>
          <w:rFonts w:ascii="Times New Roman" w:eastAsia="宋体" w:hAnsi="Times New Roman" w:cs="Times New Roman"/>
          <w:color w:val="333333"/>
          <w:sz w:val="21"/>
          <w:szCs w:val="21"/>
        </w:rPr>
        <w:t>if…else if…else if…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将</w:t>
      </w:r>
      <w:r w:rsidRPr="009931D2">
        <w:rPr>
          <w:rFonts w:ascii="Times New Roman" w:eastAsia="宋体" w:hAnsi="Times New Roman" w:cs="Times New Roman"/>
          <w:color w:val="333333"/>
          <w:sz w:val="21"/>
          <w:szCs w:val="21"/>
        </w:rPr>
        <w:t>case 2, 3, 4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全部独立开来。</w:t>
      </w:r>
    </w:p>
    <w:p w:rsidR="009931D2" w:rsidRPr="009931D2" w:rsidRDefault="009931D2" w:rsidP="009931D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931D2">
        <w:rPr>
          <w:rFonts w:ascii="Times New Roman" w:eastAsia="宋体" w:hAnsi="Times New Roman" w:cs="Times New Roman"/>
          <w:color w:val="333333"/>
          <w:sz w:val="21"/>
          <w:szCs w:val="21"/>
        </w:rPr>
        <w:t>      </w:t>
      </w:r>
      <w:r w:rsidRPr="009931D2">
        <w:rPr>
          <w:rFonts w:ascii="Times New Roman" w:eastAsia="宋体" w:hAnsi="Times New Roman" w:cs="Times New Roman"/>
          <w:color w:val="333333"/>
          <w:sz w:val="21"/>
        </w:rPr>
        <w:t> 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以上便是鄙人的一点拙见，如果你认为有错误的地方，欢迎再讨论！</w:t>
      </w:r>
    </w:p>
    <w:p w:rsidR="009931D2" w:rsidRPr="009931D2" w:rsidRDefault="009931D2" w:rsidP="009931D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931D2">
        <w:rPr>
          <w:rFonts w:ascii="Arial" w:eastAsia="宋体" w:hAnsi="Arial" w:cs="Arial"/>
          <w:color w:val="333333"/>
          <w:sz w:val="21"/>
          <w:szCs w:val="21"/>
        </w:rPr>
        <w:t xml:space="preserve">                                    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杨</w:t>
      </w:r>
      <w:r w:rsidRPr="009931D2">
        <w:rPr>
          <w:rFonts w:ascii="Times New Roman" w:eastAsia="宋体" w:hAnsi="Times New Roman" w:cs="Times New Roman"/>
          <w:color w:val="333333"/>
          <w:sz w:val="21"/>
          <w:szCs w:val="21"/>
        </w:rPr>
        <w:t> </w:t>
      </w:r>
      <w:r w:rsidRPr="009931D2">
        <w:rPr>
          <w:rFonts w:ascii="Times New Roman" w:eastAsia="宋体" w:hAnsi="Times New Roman" w:cs="Times New Roman"/>
          <w:color w:val="333333"/>
          <w:sz w:val="21"/>
        </w:rPr>
        <w:t> 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超</w:t>
      </w:r>
    </w:p>
    <w:p w:rsidR="009931D2" w:rsidRPr="009931D2" w:rsidRDefault="009931D2" w:rsidP="009931D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931D2">
        <w:rPr>
          <w:rFonts w:ascii="Times New Roman" w:eastAsia="宋体" w:hAnsi="Times New Roman" w:cs="Times New Roman"/>
          <w:color w:val="333333"/>
          <w:sz w:val="21"/>
          <w:szCs w:val="21"/>
        </w:rPr>
        <w:t>                                                               CSDN ID: crisischaos</w:t>
      </w:r>
    </w:p>
    <w:p w:rsidR="009931D2" w:rsidRPr="009931D2" w:rsidRDefault="009931D2" w:rsidP="009931D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931D2">
        <w:rPr>
          <w:rFonts w:ascii="Times New Roman" w:eastAsia="宋体" w:hAnsi="Times New Roman" w:cs="Times New Roman"/>
          <w:color w:val="333333"/>
          <w:sz w:val="21"/>
          <w:szCs w:val="21"/>
        </w:rPr>
        <w:t>                                                               2011.10.06</w:t>
      </w:r>
    </w:p>
    <w:p w:rsidR="009931D2" w:rsidRPr="009931D2" w:rsidRDefault="009931D2" w:rsidP="009931D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9931D2">
        <w:rPr>
          <w:rFonts w:ascii="Arial" w:eastAsia="宋体" w:hAnsi="Arial" w:cs="Arial"/>
          <w:color w:val="333333"/>
          <w:sz w:val="21"/>
          <w:szCs w:val="21"/>
        </w:rPr>
        <w:t>   </w:t>
      </w:r>
      <w:r w:rsidRPr="009931D2">
        <w:rPr>
          <w:rFonts w:ascii="Arial" w:eastAsia="宋体" w:hAnsi="Arial" w:cs="Arial"/>
          <w:color w:val="333333"/>
          <w:sz w:val="21"/>
        </w:rPr>
        <w:t> </w:t>
      </w:r>
      <w:r w:rsidRPr="009931D2">
        <w:rPr>
          <w:rFonts w:ascii="Arial" w:eastAsia="宋体" w:hAnsi="Arial" w:cs="Arial"/>
          <w:color w:val="990000"/>
          <w:sz w:val="21"/>
          <w:szCs w:val="21"/>
        </w:rPr>
        <w:t>考证</w:t>
      </w:r>
      <w:r w:rsidRPr="009931D2">
        <w:rPr>
          <w:rFonts w:ascii="Arial" w:eastAsia="宋体" w:hAnsi="Arial" w:cs="Arial"/>
          <w:color w:val="333333"/>
          <w:sz w:val="21"/>
          <w:szCs w:val="21"/>
        </w:rPr>
        <w:t>：非常感谢杨兄来信指导。从算法导论一书原来的插入情况的修复伪代码来看：</w:t>
      </w:r>
    </w:p>
    <w:p w:rsidR="009931D2" w:rsidRPr="009931D2" w:rsidRDefault="009931D2" w:rsidP="009931D2">
      <w:pPr>
        <w:numPr>
          <w:ilvl w:val="0"/>
          <w:numId w:val="5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//---------------------</w:t>
      </w:r>
      <w:r w:rsidRPr="009931D2">
        <w:rPr>
          <w:rFonts w:ascii="Consolas" w:eastAsia="宋体" w:hAnsi="Consolas" w:cs="Consolas"/>
          <w:color w:val="999999"/>
          <w:sz w:val="18"/>
        </w:rPr>
        <w:t>插入结点性质修复</w:t>
      </w:r>
      <w:r w:rsidRPr="009931D2">
        <w:rPr>
          <w:rFonts w:ascii="Consolas" w:eastAsia="宋体" w:hAnsi="Consolas" w:cs="Consolas"/>
          <w:color w:val="999999"/>
          <w:sz w:val="18"/>
        </w:rPr>
        <w:t>-------------------------------- 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5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//3</w:t>
      </w:r>
      <w:r w:rsidRPr="009931D2">
        <w:rPr>
          <w:rFonts w:ascii="Consolas" w:eastAsia="宋体" w:hAnsi="Consolas" w:cs="Consolas"/>
          <w:color w:val="999999"/>
          <w:sz w:val="18"/>
        </w:rPr>
        <w:t>种插入情况，都在下面的伪代码中</w:t>
      </w:r>
      <w:r w:rsidRPr="009931D2">
        <w:rPr>
          <w:rFonts w:ascii="Consolas" w:eastAsia="宋体" w:hAnsi="Consolas" w:cs="Consolas"/>
          <w:color w:val="999999"/>
          <w:sz w:val="18"/>
        </w:rPr>
        <w:t>(</w:t>
      </w:r>
      <w:r w:rsidRPr="009931D2">
        <w:rPr>
          <w:rFonts w:ascii="Consolas" w:eastAsia="宋体" w:hAnsi="Consolas" w:cs="Consolas"/>
          <w:color w:val="999999"/>
          <w:sz w:val="18"/>
        </w:rPr>
        <w:t>未涉及到所有全部的插入情况</w:t>
      </w:r>
      <w:r w:rsidRPr="009931D2">
        <w:rPr>
          <w:rFonts w:ascii="Consolas" w:eastAsia="宋体" w:hAnsi="Consolas" w:cs="Consolas"/>
          <w:color w:val="999999"/>
          <w:sz w:val="18"/>
        </w:rPr>
        <w:t>)</w:t>
      </w:r>
      <w:r w:rsidRPr="009931D2">
        <w:rPr>
          <w:rFonts w:ascii="Consolas" w:eastAsia="宋体" w:hAnsi="Consolas" w:cs="Consolas"/>
          <w:color w:val="999999"/>
          <w:sz w:val="18"/>
        </w:rPr>
        <w:t>。</w:t>
      </w:r>
      <w:r w:rsidRPr="009931D2">
        <w:rPr>
          <w:rFonts w:ascii="Consolas" w:eastAsia="宋体" w:hAnsi="Consolas" w:cs="Consolas"/>
          <w:color w:val="999999"/>
          <w:sz w:val="18"/>
        </w:rPr>
        <w:t>  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1D2" w:rsidRPr="009931D2" w:rsidRDefault="009931D2" w:rsidP="009931D2">
      <w:pPr>
        <w:numPr>
          <w:ilvl w:val="0"/>
          <w:numId w:val="5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/*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5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RB-INSERT-FIXUP(T, z)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5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1 while color[p[z]] = RED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5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2     do if p[z] = left[p[p[z]]]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5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3           then y ← right[p[p[z]]]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5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4                if color[y] = RED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5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5                   then color[p[z]] ← BLACK                    ? Case 1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5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6                        color[y] ← BLACK                       ? Case 1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5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7                        color[p[p[z]]] ← RED                   ? Case 1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5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8                        z ← p[p[z]]                            ? Case 1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5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9                   else if z = right[p[z]]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5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10                           then z ← p[z]                       ? Case 2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5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11                                LEFT-ROTATE(T, z)              ? Case 2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5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12                           color[p[z]] ← BLACK                 ? Case 3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5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13                           color[p[p[z]]] ← RED                ? Case 3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5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14                           RIGHT-ROTATE(T, p[p[z]])            ? Case 3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5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15           else (same as then clause with "right" and "left" exchanged)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5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16 color[root[T]] ← BLACK 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1D2" w:rsidRPr="009931D2" w:rsidRDefault="009931D2" w:rsidP="009931D2">
      <w:pPr>
        <w:numPr>
          <w:ilvl w:val="0"/>
          <w:numId w:val="5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*/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9931D2" w:rsidRPr="009931D2" w:rsidRDefault="009931D2" w:rsidP="009931D2">
      <w:pPr>
        <w:numPr>
          <w:ilvl w:val="0"/>
          <w:numId w:val="5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9931D2">
        <w:rPr>
          <w:rFonts w:ascii="Consolas" w:eastAsia="宋体" w:hAnsi="Consolas" w:cs="Consolas"/>
          <w:color w:val="999999"/>
          <w:sz w:val="18"/>
        </w:rPr>
        <w:t>//</w:t>
      </w:r>
      <w:r w:rsidRPr="009931D2">
        <w:rPr>
          <w:rFonts w:ascii="Consolas" w:eastAsia="宋体" w:hAnsi="Consolas" w:cs="Consolas"/>
          <w:color w:val="999999"/>
          <w:sz w:val="18"/>
        </w:rPr>
        <w:t>然后的工作，就非常简单了，即把上述伪代码改写为下述的</w:t>
      </w:r>
      <w:r w:rsidRPr="009931D2">
        <w:rPr>
          <w:rFonts w:ascii="Consolas" w:eastAsia="宋体" w:hAnsi="Consolas" w:cs="Consolas"/>
          <w:color w:val="999999"/>
          <w:sz w:val="18"/>
        </w:rPr>
        <w:t>c++</w:t>
      </w:r>
      <w:r w:rsidRPr="009931D2">
        <w:rPr>
          <w:rFonts w:ascii="Consolas" w:eastAsia="宋体" w:hAnsi="Consolas" w:cs="Consolas"/>
          <w:color w:val="999999"/>
          <w:sz w:val="18"/>
        </w:rPr>
        <w:t>代码：</w:t>
      </w:r>
      <w:r w:rsidRPr="009931D2">
        <w:rPr>
          <w:rFonts w:ascii="Consolas" w:eastAsia="宋体" w:hAnsi="Consolas" w:cs="Consolas"/>
          <w:color w:val="999999"/>
          <w:sz w:val="18"/>
        </w:rPr>
        <w:t>  ....</w:t>
      </w:r>
      <w:r w:rsidRPr="009931D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5FD7" w:rsidRDefault="00265FD7" w:rsidP="009931D2">
      <w:pPr>
        <w:spacing w:after="0"/>
      </w:pPr>
      <w:r>
        <w:separator/>
      </w:r>
    </w:p>
  </w:endnote>
  <w:endnote w:type="continuationSeparator" w:id="0">
    <w:p w:rsidR="00265FD7" w:rsidRDefault="00265FD7" w:rsidP="009931D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5FD7" w:rsidRDefault="00265FD7" w:rsidP="009931D2">
      <w:pPr>
        <w:spacing w:after="0"/>
      </w:pPr>
      <w:r>
        <w:separator/>
      </w:r>
    </w:p>
  </w:footnote>
  <w:footnote w:type="continuationSeparator" w:id="0">
    <w:p w:rsidR="00265FD7" w:rsidRDefault="00265FD7" w:rsidP="009931D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A20FE"/>
    <w:multiLevelType w:val="multilevel"/>
    <w:tmpl w:val="F6F0D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306FF6"/>
    <w:multiLevelType w:val="multilevel"/>
    <w:tmpl w:val="E59C2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A65BD2"/>
    <w:multiLevelType w:val="multilevel"/>
    <w:tmpl w:val="BF8A8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6B4D43"/>
    <w:multiLevelType w:val="multilevel"/>
    <w:tmpl w:val="88406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D4044E"/>
    <w:multiLevelType w:val="multilevel"/>
    <w:tmpl w:val="CBC61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65FD7"/>
    <w:rsid w:val="00323B43"/>
    <w:rsid w:val="003D37D8"/>
    <w:rsid w:val="00426133"/>
    <w:rsid w:val="004358AB"/>
    <w:rsid w:val="008B7726"/>
    <w:rsid w:val="009931D2"/>
    <w:rsid w:val="00C9627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9931D2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31D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31D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31D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31D2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931D2"/>
    <w:rPr>
      <w:rFonts w:ascii="宋体" w:eastAsia="宋体" w:hAnsi="宋体" w:cs="宋体"/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9931D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9931D2"/>
    <w:rPr>
      <w:b/>
      <w:bCs/>
    </w:rPr>
  </w:style>
  <w:style w:type="character" w:styleId="a7">
    <w:name w:val="Hyperlink"/>
    <w:basedOn w:val="a0"/>
    <w:uiPriority w:val="99"/>
    <w:semiHidden/>
    <w:unhideWhenUsed/>
    <w:rsid w:val="009931D2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9931D2"/>
    <w:rPr>
      <w:color w:val="800080"/>
      <w:u w:val="single"/>
    </w:rPr>
  </w:style>
  <w:style w:type="character" w:customStyle="1" w:styleId="comment">
    <w:name w:val="comment"/>
    <w:basedOn w:val="a0"/>
    <w:rsid w:val="009931D2"/>
  </w:style>
  <w:style w:type="character" w:customStyle="1" w:styleId="preprocessor">
    <w:name w:val="preprocessor"/>
    <w:basedOn w:val="a0"/>
    <w:rsid w:val="009931D2"/>
  </w:style>
  <w:style w:type="character" w:customStyle="1" w:styleId="keyword">
    <w:name w:val="keyword"/>
    <w:basedOn w:val="a0"/>
    <w:rsid w:val="009931D2"/>
  </w:style>
  <w:style w:type="character" w:customStyle="1" w:styleId="datatypes">
    <w:name w:val="datatypes"/>
    <w:basedOn w:val="a0"/>
    <w:rsid w:val="009931D2"/>
  </w:style>
  <w:style w:type="character" w:customStyle="1" w:styleId="string">
    <w:name w:val="string"/>
    <w:basedOn w:val="a0"/>
    <w:rsid w:val="009931D2"/>
  </w:style>
  <w:style w:type="character" w:customStyle="1" w:styleId="apple-converted-space">
    <w:name w:val="apple-converted-space"/>
    <w:basedOn w:val="a0"/>
    <w:rsid w:val="009931D2"/>
  </w:style>
  <w:style w:type="character" w:styleId="a9">
    <w:name w:val="Emphasis"/>
    <w:basedOn w:val="a0"/>
    <w:uiPriority w:val="20"/>
    <w:qFormat/>
    <w:rsid w:val="009931D2"/>
    <w:rPr>
      <w:i/>
      <w:iCs/>
    </w:rPr>
  </w:style>
  <w:style w:type="paragraph" w:styleId="aa">
    <w:name w:val="Balloon Text"/>
    <w:basedOn w:val="a"/>
    <w:link w:val="Char1"/>
    <w:uiPriority w:val="99"/>
    <w:semiHidden/>
    <w:unhideWhenUsed/>
    <w:rsid w:val="009931D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9931D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8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5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c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blog.csdn.net/v_JULY_v/archive/2011/01/03/6114226.aspx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://blog.csdn.net/v_july_v/article/details/6285620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yperlink" Target="http://blog.csdn.net/v_JULY_v/archive/2010/12/31/6109153.asp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v_JULY_v/archive/2011/03/28/6284050.aspx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4129</Words>
  <Characters>23541</Characters>
  <Application>Microsoft Office Word</Application>
  <DocSecurity>0</DocSecurity>
  <Lines>196</Lines>
  <Paragraphs>55</Paragraphs>
  <ScaleCrop>false</ScaleCrop>
  <Company/>
  <LinksUpToDate>false</LinksUpToDate>
  <CharactersWithSpaces>27615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2017-07-10T03:57:00Z</dcterms:modified>
</cp:coreProperties>
</file>